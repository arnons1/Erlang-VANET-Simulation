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6EC" w:rsidRPr="00003672" w:rsidRDefault="00AC56EC" w:rsidP="00044EAB">
      <w:pPr>
        <w:pStyle w:val="Body"/>
        <w:spacing w:after="0"/>
        <w:rPr>
          <w:rFonts w:asciiTheme="majorHAnsi" w:hAnsiTheme="majorHAnsi"/>
          <w:lang w:bidi="he-IL"/>
        </w:rPr>
      </w:pPr>
    </w:p>
    <w:p w:rsidR="0021707D" w:rsidRPr="00003672" w:rsidRDefault="0021707D" w:rsidP="00044EAB">
      <w:pPr>
        <w:pStyle w:val="Titlepg-Doctitle"/>
        <w:spacing w:after="0"/>
        <w:outlineLvl w:val="0"/>
        <w:rPr>
          <w:rFonts w:asciiTheme="majorHAnsi" w:hAnsiTheme="majorHAnsi"/>
          <w:sz w:val="44"/>
          <w:szCs w:val="44"/>
        </w:rPr>
      </w:pPr>
    </w:p>
    <w:p w:rsidR="008B776D" w:rsidRPr="00003672" w:rsidRDefault="008B776D" w:rsidP="008B776D">
      <w:pPr>
        <w:pStyle w:val="Titlepg-Doctitle"/>
        <w:spacing w:after="0"/>
        <w:outlineLvl w:val="0"/>
        <w:rPr>
          <w:rFonts w:asciiTheme="majorHAnsi" w:hAnsiTheme="majorHAnsi"/>
          <w:sz w:val="64"/>
          <w:szCs w:val="64"/>
        </w:rPr>
      </w:pPr>
      <w:r w:rsidRPr="00003672">
        <w:rPr>
          <w:rFonts w:asciiTheme="majorHAnsi" w:hAnsiTheme="majorHAnsi"/>
          <w:sz w:val="64"/>
          <w:szCs w:val="64"/>
          <w:u w:val="single"/>
        </w:rPr>
        <w:t>Preliminary Design Review</w:t>
      </w:r>
      <w:r w:rsidRPr="00003672">
        <w:rPr>
          <w:rFonts w:asciiTheme="majorHAnsi" w:hAnsiTheme="majorHAnsi"/>
          <w:sz w:val="64"/>
          <w:szCs w:val="64"/>
        </w:rPr>
        <w:t xml:space="preserve"> </w:t>
      </w:r>
    </w:p>
    <w:p w:rsidR="00604998" w:rsidRPr="00003672" w:rsidRDefault="00604998" w:rsidP="00604998">
      <w:pPr>
        <w:pStyle w:val="Titlepg-Doctitle"/>
        <w:spacing w:after="0"/>
        <w:ind w:firstLine="607"/>
        <w:outlineLvl w:val="0"/>
        <w:rPr>
          <w:rFonts w:asciiTheme="majorHAnsi" w:hAnsiTheme="majorHAnsi"/>
          <w:sz w:val="64"/>
          <w:szCs w:val="64"/>
        </w:rPr>
      </w:pPr>
    </w:p>
    <w:p w:rsidR="0088099D" w:rsidRPr="00003672" w:rsidRDefault="008B776D" w:rsidP="00003672">
      <w:pPr>
        <w:pStyle w:val="Titlepg-Doctitle"/>
        <w:spacing w:after="0"/>
        <w:outlineLvl w:val="0"/>
        <w:rPr>
          <w:rFonts w:asciiTheme="majorHAnsi" w:hAnsiTheme="majorHAnsi"/>
          <w:sz w:val="44"/>
          <w:szCs w:val="44"/>
        </w:rPr>
      </w:pPr>
      <w:r w:rsidRPr="00003672">
        <w:rPr>
          <w:rFonts w:asciiTheme="majorHAnsi" w:hAnsiTheme="majorHAnsi"/>
          <w:sz w:val="64"/>
          <w:szCs w:val="64"/>
        </w:rPr>
        <w:t>Vehicle ad-hoc network</w:t>
      </w:r>
      <w:r w:rsidR="00003672">
        <w:rPr>
          <w:rFonts w:asciiTheme="majorHAnsi" w:hAnsiTheme="majorHAnsi"/>
          <w:sz w:val="64"/>
          <w:szCs w:val="64"/>
        </w:rPr>
        <w:t xml:space="preserve"> </w:t>
      </w:r>
      <w:r w:rsidR="00604998" w:rsidRPr="00003672">
        <w:rPr>
          <w:rFonts w:asciiTheme="majorHAnsi" w:hAnsiTheme="majorHAnsi"/>
          <w:sz w:val="64"/>
          <w:szCs w:val="64"/>
        </w:rPr>
        <w:t>simulation</w:t>
      </w:r>
    </w:p>
    <w:p w:rsidR="000E6CF9" w:rsidRPr="00003672" w:rsidRDefault="000E6CF9" w:rsidP="00044EAB">
      <w:pPr>
        <w:pStyle w:val="Titlepg-Doctitle"/>
        <w:spacing w:after="0"/>
        <w:outlineLvl w:val="0"/>
        <w:rPr>
          <w:rFonts w:asciiTheme="majorHAnsi" w:hAnsiTheme="majorHAnsi"/>
          <w:sz w:val="44"/>
          <w:szCs w:val="44"/>
        </w:rPr>
      </w:pPr>
    </w:p>
    <w:p w:rsidR="008B776D" w:rsidRPr="00003672" w:rsidRDefault="008B776D" w:rsidP="00044EAB">
      <w:pPr>
        <w:pStyle w:val="Titlepg-Doctitle"/>
        <w:spacing w:after="0"/>
        <w:outlineLvl w:val="0"/>
        <w:rPr>
          <w:rFonts w:asciiTheme="majorHAnsi" w:hAnsiTheme="majorHAnsi"/>
          <w:sz w:val="36"/>
          <w:szCs w:val="36"/>
        </w:rPr>
      </w:pPr>
    </w:p>
    <w:p w:rsidR="00604998" w:rsidRPr="00003672" w:rsidRDefault="00604998" w:rsidP="00604998">
      <w:pPr>
        <w:pStyle w:val="Subtitle"/>
        <w:spacing w:after="0" w:line="276" w:lineRule="auto"/>
        <w:rPr>
          <w:rFonts w:asciiTheme="majorHAnsi" w:hAnsiTheme="majorHAnsi"/>
        </w:rPr>
      </w:pPr>
      <w:bookmarkStart w:id="0" w:name="_Toc359688690"/>
      <w:bookmarkStart w:id="1" w:name="_Toc359689846"/>
      <w:r w:rsidRPr="00003672">
        <w:rPr>
          <w:rFonts w:asciiTheme="majorHAnsi" w:hAnsiTheme="majorHAnsi"/>
        </w:rPr>
        <w:t>June 19, 2013</w:t>
      </w:r>
      <w:bookmarkEnd w:id="0"/>
      <w:bookmarkEnd w:id="1"/>
    </w:p>
    <w:p w:rsidR="00604998" w:rsidRPr="00003672" w:rsidRDefault="00604998" w:rsidP="00604998">
      <w:pPr>
        <w:pStyle w:val="Subtitle"/>
        <w:spacing w:after="0" w:line="276" w:lineRule="auto"/>
        <w:rPr>
          <w:rFonts w:asciiTheme="majorHAnsi" w:hAnsiTheme="majorHAnsi"/>
        </w:rPr>
      </w:pPr>
      <w:bookmarkStart w:id="2" w:name="_Toc359688691"/>
      <w:bookmarkStart w:id="3" w:name="_Toc359689847"/>
      <w:r w:rsidRPr="00003672">
        <w:rPr>
          <w:rFonts w:asciiTheme="majorHAnsi" w:hAnsiTheme="majorHAnsi"/>
        </w:rPr>
        <w:t>Course 371-1-</w:t>
      </w:r>
      <w:r w:rsidRPr="00003672">
        <w:rPr>
          <w:rFonts w:asciiTheme="majorHAnsi" w:hAnsiTheme="majorHAnsi"/>
        </w:rPr>
        <w:t>1691</w:t>
      </w:r>
      <w:bookmarkEnd w:id="2"/>
      <w:bookmarkEnd w:id="3"/>
    </w:p>
    <w:p w:rsidR="00604998" w:rsidRPr="00003672" w:rsidRDefault="00604998" w:rsidP="00604998">
      <w:pPr>
        <w:pStyle w:val="Subtitle"/>
        <w:spacing w:after="0" w:line="276" w:lineRule="auto"/>
        <w:rPr>
          <w:rFonts w:asciiTheme="majorHAnsi" w:hAnsiTheme="majorHAnsi"/>
        </w:rPr>
      </w:pPr>
      <w:bookmarkStart w:id="4" w:name="_Toc359688692"/>
      <w:bookmarkStart w:id="5" w:name="_Toc359689848"/>
      <w:r w:rsidRPr="00003672">
        <w:rPr>
          <w:rFonts w:asciiTheme="majorHAnsi" w:hAnsiTheme="majorHAnsi"/>
        </w:rPr>
        <w:t>Department of Communication System Engineering</w:t>
      </w:r>
      <w:bookmarkEnd w:id="4"/>
      <w:bookmarkEnd w:id="5"/>
    </w:p>
    <w:p w:rsidR="00604998" w:rsidRPr="00003672" w:rsidRDefault="00604998" w:rsidP="00604998">
      <w:pPr>
        <w:pStyle w:val="Subtitle"/>
        <w:spacing w:after="0" w:line="276" w:lineRule="auto"/>
        <w:rPr>
          <w:rFonts w:asciiTheme="majorHAnsi" w:hAnsiTheme="majorHAnsi"/>
        </w:rPr>
      </w:pPr>
      <w:bookmarkStart w:id="6" w:name="_Toc359688693"/>
      <w:bookmarkStart w:id="7" w:name="_Toc359689849"/>
      <w:r w:rsidRPr="00003672">
        <w:rPr>
          <w:rFonts w:asciiTheme="majorHAnsi" w:hAnsiTheme="majorHAnsi"/>
        </w:rPr>
        <w:t>Ben Gurion University</w:t>
      </w:r>
      <w:bookmarkEnd w:id="6"/>
      <w:bookmarkEnd w:id="7"/>
    </w:p>
    <w:p w:rsidR="00AC56EC" w:rsidRPr="00003672" w:rsidRDefault="00AC56EC" w:rsidP="00044EAB">
      <w:pPr>
        <w:pStyle w:val="Titlepg-DocVersion"/>
        <w:spacing w:after="0"/>
        <w:rPr>
          <w:rFonts w:asciiTheme="majorHAnsi" w:hAnsiTheme="majorHAnsi"/>
          <w:i w:val="0"/>
          <w:iCs/>
        </w:rPr>
      </w:pPr>
    </w:p>
    <w:p w:rsidR="00AC56EC" w:rsidRPr="00003672" w:rsidRDefault="00AC56EC" w:rsidP="00044EAB">
      <w:pPr>
        <w:pStyle w:val="Titlepg-DocVersion"/>
        <w:spacing w:after="0"/>
        <w:rPr>
          <w:rFonts w:asciiTheme="majorHAnsi" w:hAnsiTheme="majorHAnsi"/>
          <w:i w:val="0"/>
          <w:iCs/>
        </w:rPr>
      </w:pPr>
    </w:p>
    <w:p w:rsidR="00AC56EC" w:rsidRPr="00003672" w:rsidRDefault="00AC56EC" w:rsidP="00044EAB">
      <w:pPr>
        <w:pStyle w:val="Titlepg-DocVersion"/>
        <w:spacing w:after="0"/>
        <w:rPr>
          <w:rFonts w:asciiTheme="majorHAnsi" w:hAnsiTheme="majorHAnsi"/>
          <w:i w:val="0"/>
          <w:iCs/>
        </w:rPr>
      </w:pPr>
    </w:p>
    <w:p w:rsidR="00CD15DC" w:rsidRPr="00003672" w:rsidRDefault="000E6CF9" w:rsidP="00604998">
      <w:pPr>
        <w:pStyle w:val="Body"/>
        <w:spacing w:after="0"/>
        <w:rPr>
          <w:rFonts w:asciiTheme="majorHAnsi" w:hAnsiTheme="majorHAnsi"/>
        </w:rPr>
      </w:pPr>
      <w:r w:rsidRPr="00003672">
        <w:rPr>
          <w:rFonts w:asciiTheme="majorHAnsi" w:hAnsiTheme="majorHAnsi"/>
        </w:rPr>
        <w:t xml:space="preserve">Presented by: </w:t>
      </w:r>
      <w:r w:rsidRPr="00003672">
        <w:rPr>
          <w:rFonts w:asciiTheme="majorHAnsi" w:hAnsiTheme="majorHAnsi"/>
        </w:rPr>
        <w:tab/>
      </w:r>
      <w:proofErr w:type="spellStart"/>
      <w:r w:rsidR="00D05CFF" w:rsidRPr="00003672">
        <w:rPr>
          <w:rFonts w:asciiTheme="majorHAnsi" w:hAnsiTheme="majorHAnsi"/>
        </w:rPr>
        <w:t>Slava</w:t>
      </w:r>
      <w:proofErr w:type="spellEnd"/>
      <w:r w:rsidR="00D05CFF" w:rsidRPr="00003672">
        <w:rPr>
          <w:rFonts w:asciiTheme="majorHAnsi" w:hAnsiTheme="majorHAnsi"/>
        </w:rPr>
        <w:t xml:space="preserve"> Ustinov  </w:t>
      </w:r>
      <w:r w:rsidR="008B776D" w:rsidRPr="00003672">
        <w:rPr>
          <w:rFonts w:asciiTheme="majorHAnsi" w:hAnsiTheme="majorHAnsi"/>
        </w:rPr>
        <w:t xml:space="preserve">  </w:t>
      </w:r>
      <w:r w:rsidR="00D05CFF" w:rsidRPr="00003672">
        <w:rPr>
          <w:rFonts w:asciiTheme="majorHAnsi" w:hAnsiTheme="majorHAnsi"/>
        </w:rPr>
        <w:t>309930006</w:t>
      </w:r>
    </w:p>
    <w:p w:rsidR="00D05CFF" w:rsidRPr="00003672" w:rsidRDefault="000E6CF9" w:rsidP="00604998">
      <w:pPr>
        <w:pStyle w:val="Body"/>
        <w:spacing w:after="0"/>
        <w:rPr>
          <w:rFonts w:asciiTheme="majorHAnsi" w:hAnsiTheme="majorHAnsi"/>
        </w:rPr>
      </w:pPr>
      <w:r w:rsidRPr="00003672">
        <w:rPr>
          <w:rFonts w:asciiTheme="majorHAnsi" w:hAnsiTheme="majorHAnsi"/>
        </w:rPr>
        <w:tab/>
      </w:r>
      <w:r w:rsidR="008B776D" w:rsidRPr="00003672">
        <w:rPr>
          <w:rFonts w:asciiTheme="majorHAnsi" w:hAnsiTheme="majorHAnsi"/>
        </w:rPr>
        <w:t xml:space="preserve">Arnon </w:t>
      </w:r>
      <w:proofErr w:type="gramStart"/>
      <w:r w:rsidR="008B776D" w:rsidRPr="00003672">
        <w:rPr>
          <w:rFonts w:asciiTheme="majorHAnsi" w:hAnsiTheme="majorHAnsi"/>
        </w:rPr>
        <w:t>Shimoni  032491821</w:t>
      </w:r>
      <w:proofErr w:type="gramEnd"/>
    </w:p>
    <w:p w:rsidR="007B141B" w:rsidRPr="00003672" w:rsidRDefault="00CD15DC" w:rsidP="00044EAB">
      <w:pPr>
        <w:pStyle w:val="Body"/>
        <w:spacing w:after="0"/>
        <w:rPr>
          <w:rFonts w:asciiTheme="majorHAnsi" w:hAnsiTheme="majorHAnsi"/>
        </w:rPr>
        <w:sectPr w:rsidR="007B141B" w:rsidRPr="00003672">
          <w:headerReference w:type="default" r:id="rId9"/>
          <w:footerReference w:type="default" r:id="rId10"/>
          <w:pgSz w:w="11906" w:h="16838" w:code="9"/>
          <w:pgMar w:top="1134" w:right="1304" w:bottom="1758" w:left="1247" w:header="454" w:footer="1418" w:gutter="0"/>
          <w:pgNumType w:start="2"/>
          <w:cols w:space="720"/>
          <w:titlePg/>
        </w:sectPr>
      </w:pPr>
      <w:r w:rsidRPr="00003672">
        <w:rPr>
          <w:rFonts w:asciiTheme="majorHAnsi" w:hAnsiTheme="majorHAnsi"/>
        </w:rPr>
        <w:tab/>
      </w:r>
    </w:p>
    <w:p w:rsidR="00AC56EC" w:rsidRPr="00003672" w:rsidRDefault="00AC56EC" w:rsidP="00604998">
      <w:pPr>
        <w:pStyle w:val="TOCHeading"/>
        <w:rPr>
          <w:rFonts w:asciiTheme="majorHAnsi" w:hAnsiTheme="majorHAnsi"/>
        </w:rPr>
      </w:pPr>
      <w:bookmarkStart w:id="8" w:name="_Toc359688694"/>
      <w:bookmarkStart w:id="9" w:name="_Toc359689850"/>
      <w:r w:rsidRPr="00003672">
        <w:rPr>
          <w:rFonts w:asciiTheme="majorHAnsi" w:hAnsiTheme="majorHAnsi"/>
        </w:rPr>
        <w:lastRenderedPageBreak/>
        <w:t>C</w:t>
      </w:r>
      <w:bookmarkStart w:id="10" w:name="_Ref517678773"/>
      <w:bookmarkEnd w:id="10"/>
      <w:r w:rsidRPr="00003672">
        <w:rPr>
          <w:rFonts w:asciiTheme="majorHAnsi" w:hAnsiTheme="majorHAnsi"/>
        </w:rPr>
        <w:t>ontents</w:t>
      </w:r>
      <w:bookmarkEnd w:id="8"/>
      <w:bookmarkEnd w:id="9"/>
    </w:p>
    <w:p w:rsidR="00003672" w:rsidRDefault="00AC56EC" w:rsidP="00604998">
      <w:pPr>
        <w:pStyle w:val="TOC2"/>
        <w:spacing w:after="0"/>
        <w:rPr>
          <w:noProof/>
        </w:rPr>
      </w:pPr>
      <w:r w:rsidRPr="00003672">
        <w:rPr>
          <w:rFonts w:asciiTheme="majorHAnsi" w:hAnsiTheme="majorHAnsi"/>
        </w:rPr>
        <w:t>Preface</w:t>
      </w:r>
      <w:r w:rsidRPr="00003672">
        <w:rPr>
          <w:rFonts w:asciiTheme="majorHAnsi" w:hAnsiTheme="majorHAnsi"/>
        </w:rPr>
        <w:tab/>
        <w:t>1</w:t>
      </w:r>
      <w:r w:rsidRPr="00003672">
        <w:rPr>
          <w:rFonts w:asciiTheme="majorHAnsi" w:hAnsiTheme="majorHAnsi"/>
          <w:snapToGrid w:val="0"/>
        </w:rPr>
        <w:fldChar w:fldCharType="begin"/>
      </w:r>
      <w:r w:rsidRPr="00003672">
        <w:rPr>
          <w:rFonts w:asciiTheme="majorHAnsi" w:hAnsiTheme="majorHAnsi"/>
          <w:snapToGrid w:val="0"/>
        </w:rPr>
        <w:instrText xml:space="preserve"> TOC \o "1-</w:instrText>
      </w:r>
      <w:r w:rsidR="00D54485" w:rsidRPr="00003672">
        <w:rPr>
          <w:rFonts w:asciiTheme="majorHAnsi" w:hAnsiTheme="majorHAnsi"/>
          <w:snapToGrid w:val="0"/>
        </w:rPr>
        <w:instrText>4</w:instrText>
      </w:r>
      <w:r w:rsidRPr="00003672">
        <w:rPr>
          <w:rFonts w:asciiTheme="majorHAnsi" w:hAnsiTheme="majorHAnsi"/>
          <w:snapToGrid w:val="0"/>
        </w:rPr>
        <w:instrText xml:space="preserve">" \h \z \t "Heading 2,2,Heading 3,3,Heading 4,4,TOC Heading,2,TOC Header,2" </w:instrText>
      </w:r>
      <w:r w:rsidRPr="00003672">
        <w:rPr>
          <w:rFonts w:asciiTheme="majorHAnsi" w:hAnsiTheme="majorHAnsi"/>
          <w:snapToGrid w:val="0"/>
        </w:rPr>
        <w:fldChar w:fldCharType="separate"/>
      </w:r>
    </w:p>
    <w:p w:rsidR="00003672" w:rsidRDefault="00003672">
      <w:pPr>
        <w:pStyle w:val="TOC2"/>
        <w:rPr>
          <w:rFonts w:asciiTheme="minorHAnsi" w:eastAsiaTheme="minorEastAsia" w:hAnsiTheme="minorHAnsi" w:cstheme="minorBidi"/>
          <w:noProof/>
          <w:szCs w:val="22"/>
          <w:lang w:bidi="he-IL"/>
        </w:rPr>
      </w:pPr>
      <w:hyperlink w:anchor="_Toc359689846" w:history="1">
        <w:r w:rsidRPr="00CD0CCC">
          <w:rPr>
            <w:rStyle w:val="Hyperlink"/>
            <w:rFonts w:asciiTheme="majorHAnsi" w:hAnsiTheme="majorHAnsi"/>
            <w:noProof/>
          </w:rPr>
          <w:t>June 19, 2013</w:t>
        </w:r>
        <w:r>
          <w:rPr>
            <w:noProof/>
            <w:webHidden/>
          </w:rPr>
          <w:tab/>
        </w:r>
        <w:r>
          <w:rPr>
            <w:rStyle w:val="Hyperlink"/>
            <w:noProof/>
            <w:rtl/>
          </w:rPr>
          <w:fldChar w:fldCharType="begin"/>
        </w:r>
        <w:r>
          <w:rPr>
            <w:noProof/>
            <w:webHidden/>
          </w:rPr>
          <w:instrText xml:space="preserve"> PAGEREF _Toc359689846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003672" w:rsidRDefault="00003672">
      <w:pPr>
        <w:pStyle w:val="TOC2"/>
        <w:rPr>
          <w:rFonts w:asciiTheme="minorHAnsi" w:eastAsiaTheme="minorEastAsia" w:hAnsiTheme="minorHAnsi" w:cstheme="minorBidi"/>
          <w:noProof/>
          <w:szCs w:val="22"/>
          <w:lang w:bidi="he-IL"/>
        </w:rPr>
      </w:pPr>
      <w:hyperlink w:anchor="_Toc359689847" w:history="1">
        <w:r w:rsidRPr="00CD0CCC">
          <w:rPr>
            <w:rStyle w:val="Hyperlink"/>
            <w:rFonts w:asciiTheme="majorHAnsi" w:hAnsiTheme="majorHAnsi"/>
            <w:noProof/>
          </w:rPr>
          <w:t>Course 371-1-1691</w:t>
        </w:r>
        <w:r>
          <w:rPr>
            <w:noProof/>
            <w:webHidden/>
          </w:rPr>
          <w:tab/>
        </w:r>
        <w:r>
          <w:rPr>
            <w:rStyle w:val="Hyperlink"/>
            <w:noProof/>
            <w:rtl/>
          </w:rPr>
          <w:fldChar w:fldCharType="begin"/>
        </w:r>
        <w:r>
          <w:rPr>
            <w:noProof/>
            <w:webHidden/>
          </w:rPr>
          <w:instrText xml:space="preserve"> PAGEREF _Toc359689847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003672" w:rsidRDefault="00003672">
      <w:pPr>
        <w:pStyle w:val="TOC2"/>
        <w:rPr>
          <w:rFonts w:asciiTheme="minorHAnsi" w:eastAsiaTheme="minorEastAsia" w:hAnsiTheme="minorHAnsi" w:cstheme="minorBidi"/>
          <w:noProof/>
          <w:szCs w:val="22"/>
          <w:lang w:bidi="he-IL"/>
        </w:rPr>
      </w:pPr>
      <w:hyperlink w:anchor="_Toc359689848" w:history="1">
        <w:r w:rsidRPr="00CD0CCC">
          <w:rPr>
            <w:rStyle w:val="Hyperlink"/>
            <w:rFonts w:asciiTheme="majorHAnsi" w:hAnsiTheme="majorHAnsi"/>
            <w:noProof/>
          </w:rPr>
          <w:t>Department of Communication System Engineering</w:t>
        </w:r>
        <w:r>
          <w:rPr>
            <w:noProof/>
            <w:webHidden/>
          </w:rPr>
          <w:tab/>
        </w:r>
        <w:r>
          <w:rPr>
            <w:rStyle w:val="Hyperlink"/>
            <w:noProof/>
            <w:rtl/>
          </w:rPr>
          <w:fldChar w:fldCharType="begin"/>
        </w:r>
        <w:r>
          <w:rPr>
            <w:noProof/>
            <w:webHidden/>
          </w:rPr>
          <w:instrText xml:space="preserve"> PAGEREF _Toc359689848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003672" w:rsidRDefault="00003672">
      <w:pPr>
        <w:pStyle w:val="TOC2"/>
        <w:rPr>
          <w:rFonts w:asciiTheme="minorHAnsi" w:eastAsiaTheme="minorEastAsia" w:hAnsiTheme="minorHAnsi" w:cstheme="minorBidi"/>
          <w:noProof/>
          <w:szCs w:val="22"/>
          <w:lang w:bidi="he-IL"/>
        </w:rPr>
      </w:pPr>
      <w:hyperlink w:anchor="_Toc359689849" w:history="1">
        <w:r w:rsidRPr="00CD0CCC">
          <w:rPr>
            <w:rStyle w:val="Hyperlink"/>
            <w:rFonts w:asciiTheme="majorHAnsi" w:hAnsiTheme="majorHAnsi"/>
            <w:noProof/>
          </w:rPr>
          <w:t>Ben Gurion University</w:t>
        </w:r>
        <w:r>
          <w:rPr>
            <w:noProof/>
            <w:webHidden/>
          </w:rPr>
          <w:tab/>
        </w:r>
        <w:r>
          <w:rPr>
            <w:rStyle w:val="Hyperlink"/>
            <w:noProof/>
            <w:rtl/>
          </w:rPr>
          <w:fldChar w:fldCharType="begin"/>
        </w:r>
        <w:r>
          <w:rPr>
            <w:noProof/>
            <w:webHidden/>
          </w:rPr>
          <w:instrText xml:space="preserve"> PAGEREF _Toc359689849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003672" w:rsidRDefault="00003672">
      <w:pPr>
        <w:pStyle w:val="TOC2"/>
        <w:rPr>
          <w:rFonts w:asciiTheme="minorHAnsi" w:eastAsiaTheme="minorEastAsia" w:hAnsiTheme="minorHAnsi" w:cstheme="minorBidi"/>
          <w:noProof/>
          <w:szCs w:val="22"/>
          <w:lang w:bidi="he-IL"/>
        </w:rPr>
      </w:pPr>
      <w:hyperlink w:anchor="_Toc359689850" w:history="1">
        <w:r w:rsidRPr="00CD0CCC">
          <w:rPr>
            <w:rStyle w:val="Hyperlink"/>
            <w:rFonts w:asciiTheme="majorHAnsi" w:hAnsiTheme="majorHAnsi"/>
            <w:noProof/>
          </w:rPr>
          <w:t>Contents</w:t>
        </w:r>
        <w:r>
          <w:rPr>
            <w:noProof/>
            <w:webHidden/>
          </w:rPr>
          <w:tab/>
        </w:r>
        <w:r>
          <w:rPr>
            <w:rStyle w:val="Hyperlink"/>
            <w:noProof/>
            <w:rtl/>
          </w:rPr>
          <w:fldChar w:fldCharType="begin"/>
        </w:r>
        <w:r>
          <w:rPr>
            <w:noProof/>
            <w:webHidden/>
          </w:rPr>
          <w:instrText xml:space="preserve"> PAGEREF _Toc359689850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003672" w:rsidRDefault="00003672">
      <w:pPr>
        <w:pStyle w:val="TOC1"/>
        <w:rPr>
          <w:rFonts w:asciiTheme="minorHAnsi" w:eastAsiaTheme="minorEastAsia" w:hAnsiTheme="minorHAnsi" w:cstheme="minorBidi"/>
          <w:b w:val="0"/>
          <w:bCs w:val="0"/>
          <w:caps w:val="0"/>
          <w:noProof/>
          <w:szCs w:val="22"/>
          <w:lang w:bidi="he-IL"/>
        </w:rPr>
      </w:pPr>
      <w:hyperlink w:anchor="_Toc359689851" w:history="1">
        <w:r w:rsidRPr="00CD0CCC">
          <w:rPr>
            <w:rStyle w:val="Hyperlink"/>
            <w:noProof/>
          </w:rPr>
          <w:t>1.</w:t>
        </w:r>
        <w:r w:rsidRPr="00CD0CCC">
          <w:rPr>
            <w:rStyle w:val="Hyperlink"/>
            <w:rFonts w:asciiTheme="majorHAnsi" w:hAnsiTheme="majorHAnsi"/>
            <w:noProof/>
          </w:rPr>
          <w:t xml:space="preserve"> Introduction</w:t>
        </w:r>
        <w:r>
          <w:rPr>
            <w:noProof/>
            <w:webHidden/>
          </w:rPr>
          <w:tab/>
        </w:r>
        <w:r>
          <w:rPr>
            <w:rStyle w:val="Hyperlink"/>
            <w:noProof/>
            <w:rtl/>
          </w:rPr>
          <w:fldChar w:fldCharType="begin"/>
        </w:r>
        <w:r>
          <w:rPr>
            <w:noProof/>
            <w:webHidden/>
          </w:rPr>
          <w:instrText xml:space="preserve"> PAGEREF _Toc359689851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003672" w:rsidRDefault="00003672">
      <w:pPr>
        <w:pStyle w:val="TOC2"/>
        <w:rPr>
          <w:rFonts w:asciiTheme="minorHAnsi" w:eastAsiaTheme="minorEastAsia" w:hAnsiTheme="minorHAnsi" w:cstheme="minorBidi"/>
          <w:noProof/>
          <w:szCs w:val="22"/>
          <w:lang w:bidi="he-IL"/>
        </w:rPr>
      </w:pPr>
      <w:hyperlink w:anchor="_Toc359689852" w:history="1">
        <w:r w:rsidRPr="00CD0CCC">
          <w:rPr>
            <w:rStyle w:val="Hyperlink"/>
            <w:rFonts w:asciiTheme="majorHAnsi" w:hAnsiTheme="majorHAnsi"/>
            <w:noProof/>
          </w:rPr>
          <w:t>1.1 Definitions and abbreviations</w:t>
        </w:r>
        <w:r>
          <w:rPr>
            <w:noProof/>
            <w:webHidden/>
          </w:rPr>
          <w:tab/>
        </w:r>
        <w:r>
          <w:rPr>
            <w:rStyle w:val="Hyperlink"/>
            <w:noProof/>
            <w:rtl/>
          </w:rPr>
          <w:fldChar w:fldCharType="begin"/>
        </w:r>
        <w:r>
          <w:rPr>
            <w:noProof/>
            <w:webHidden/>
          </w:rPr>
          <w:instrText xml:space="preserve"> PAGEREF _Toc359689852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003672" w:rsidRDefault="00003672">
      <w:pPr>
        <w:pStyle w:val="TOC2"/>
        <w:rPr>
          <w:rFonts w:asciiTheme="minorHAnsi" w:eastAsiaTheme="minorEastAsia" w:hAnsiTheme="minorHAnsi" w:cstheme="minorBidi"/>
          <w:noProof/>
          <w:szCs w:val="22"/>
          <w:lang w:bidi="he-IL"/>
        </w:rPr>
      </w:pPr>
      <w:hyperlink w:anchor="_Toc359689853" w:history="1">
        <w:r w:rsidRPr="00CD0CCC">
          <w:rPr>
            <w:rStyle w:val="Hyperlink"/>
            <w:rFonts w:asciiTheme="majorHAnsi" w:hAnsiTheme="majorHAnsi"/>
            <w:noProof/>
            <w:rtl/>
          </w:rPr>
          <w:t>1.2</w:t>
        </w:r>
        <w:r w:rsidRPr="00CD0CCC">
          <w:rPr>
            <w:rStyle w:val="Hyperlink"/>
            <w:rFonts w:asciiTheme="majorHAnsi" w:hAnsiTheme="majorHAnsi"/>
            <w:noProof/>
          </w:rPr>
          <w:t xml:space="preserve"> Overview</w:t>
        </w:r>
        <w:r>
          <w:rPr>
            <w:noProof/>
            <w:webHidden/>
          </w:rPr>
          <w:tab/>
        </w:r>
        <w:r>
          <w:rPr>
            <w:rStyle w:val="Hyperlink"/>
            <w:noProof/>
            <w:rtl/>
          </w:rPr>
          <w:fldChar w:fldCharType="begin"/>
        </w:r>
        <w:r>
          <w:rPr>
            <w:noProof/>
            <w:webHidden/>
          </w:rPr>
          <w:instrText xml:space="preserve"> PAGEREF _Toc359689853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003672" w:rsidRDefault="00003672">
      <w:pPr>
        <w:pStyle w:val="TOC1"/>
        <w:rPr>
          <w:rFonts w:asciiTheme="minorHAnsi" w:eastAsiaTheme="minorEastAsia" w:hAnsiTheme="minorHAnsi" w:cstheme="minorBidi"/>
          <w:b w:val="0"/>
          <w:bCs w:val="0"/>
          <w:caps w:val="0"/>
          <w:noProof/>
          <w:szCs w:val="22"/>
          <w:lang w:bidi="he-IL"/>
        </w:rPr>
      </w:pPr>
      <w:hyperlink w:anchor="_Toc359689854" w:history="1">
        <w:r w:rsidRPr="00CD0CCC">
          <w:rPr>
            <w:rStyle w:val="Hyperlink"/>
            <w:noProof/>
          </w:rPr>
          <w:t>2.</w:t>
        </w:r>
        <w:r w:rsidRPr="00CD0CCC">
          <w:rPr>
            <w:rStyle w:val="Hyperlink"/>
            <w:rFonts w:asciiTheme="majorHAnsi" w:hAnsiTheme="majorHAnsi"/>
            <w:noProof/>
          </w:rPr>
          <w:t xml:space="preserve"> Design and Flow</w:t>
        </w:r>
        <w:r>
          <w:rPr>
            <w:noProof/>
            <w:webHidden/>
          </w:rPr>
          <w:tab/>
        </w:r>
        <w:r>
          <w:rPr>
            <w:rStyle w:val="Hyperlink"/>
            <w:noProof/>
            <w:rtl/>
          </w:rPr>
          <w:fldChar w:fldCharType="begin"/>
        </w:r>
        <w:r>
          <w:rPr>
            <w:noProof/>
            <w:webHidden/>
          </w:rPr>
          <w:instrText xml:space="preserve"> PAGEREF _Toc359689854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rsidR="00003672" w:rsidRDefault="00003672">
      <w:pPr>
        <w:pStyle w:val="TOC2"/>
        <w:rPr>
          <w:rFonts w:asciiTheme="minorHAnsi" w:eastAsiaTheme="minorEastAsia" w:hAnsiTheme="minorHAnsi" w:cstheme="minorBidi"/>
          <w:noProof/>
          <w:szCs w:val="22"/>
          <w:lang w:bidi="he-IL"/>
        </w:rPr>
      </w:pPr>
      <w:hyperlink w:anchor="_Toc359689855" w:history="1">
        <w:r w:rsidRPr="00CD0CCC">
          <w:rPr>
            <w:rStyle w:val="Hyperlink"/>
            <w:rFonts w:asciiTheme="majorHAnsi" w:hAnsiTheme="majorHAnsi"/>
            <w:noProof/>
          </w:rPr>
          <w:t>2.1 Overview</w:t>
        </w:r>
        <w:r>
          <w:rPr>
            <w:noProof/>
            <w:webHidden/>
          </w:rPr>
          <w:tab/>
        </w:r>
        <w:r>
          <w:rPr>
            <w:rStyle w:val="Hyperlink"/>
            <w:noProof/>
            <w:rtl/>
          </w:rPr>
          <w:fldChar w:fldCharType="begin"/>
        </w:r>
        <w:r>
          <w:rPr>
            <w:noProof/>
            <w:webHidden/>
          </w:rPr>
          <w:instrText xml:space="preserve"> PAGEREF _Toc359689855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rsidR="00003672" w:rsidRDefault="00003672">
      <w:pPr>
        <w:pStyle w:val="TOC2"/>
        <w:rPr>
          <w:rFonts w:asciiTheme="minorHAnsi" w:eastAsiaTheme="minorEastAsia" w:hAnsiTheme="minorHAnsi" w:cstheme="minorBidi"/>
          <w:noProof/>
          <w:szCs w:val="22"/>
          <w:lang w:bidi="he-IL"/>
        </w:rPr>
      </w:pPr>
      <w:hyperlink w:anchor="_Toc359689856" w:history="1">
        <w:r w:rsidRPr="00CD0CCC">
          <w:rPr>
            <w:rStyle w:val="Hyperlink"/>
            <w:rFonts w:asciiTheme="majorHAnsi" w:hAnsiTheme="majorHAnsi"/>
            <w:noProof/>
          </w:rPr>
          <w:t>2.2 Modules overview</w:t>
        </w:r>
        <w:r>
          <w:rPr>
            <w:noProof/>
            <w:webHidden/>
          </w:rPr>
          <w:tab/>
        </w:r>
        <w:r>
          <w:rPr>
            <w:rStyle w:val="Hyperlink"/>
            <w:noProof/>
            <w:rtl/>
          </w:rPr>
          <w:fldChar w:fldCharType="begin"/>
        </w:r>
        <w:r>
          <w:rPr>
            <w:noProof/>
            <w:webHidden/>
          </w:rPr>
          <w:instrText xml:space="preserve"> PAGEREF _Toc359689856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rsidR="00003672" w:rsidRDefault="00003672">
      <w:pPr>
        <w:pStyle w:val="TOC2"/>
        <w:rPr>
          <w:rFonts w:asciiTheme="minorHAnsi" w:eastAsiaTheme="minorEastAsia" w:hAnsiTheme="minorHAnsi" w:cstheme="minorBidi"/>
          <w:noProof/>
          <w:szCs w:val="22"/>
          <w:lang w:bidi="he-IL"/>
        </w:rPr>
      </w:pPr>
      <w:hyperlink w:anchor="_Toc359689857" w:history="1">
        <w:r w:rsidRPr="00CD0CCC">
          <w:rPr>
            <w:rStyle w:val="Hyperlink"/>
            <w:rFonts w:asciiTheme="majorHAnsi" w:hAnsiTheme="majorHAnsi"/>
            <w:noProof/>
          </w:rPr>
          <w:t>2.3 Erlang Nodes</w:t>
        </w:r>
        <w:r>
          <w:rPr>
            <w:noProof/>
            <w:webHidden/>
          </w:rPr>
          <w:tab/>
        </w:r>
        <w:r>
          <w:rPr>
            <w:rStyle w:val="Hyperlink"/>
            <w:noProof/>
            <w:rtl/>
          </w:rPr>
          <w:fldChar w:fldCharType="begin"/>
        </w:r>
        <w:r>
          <w:rPr>
            <w:noProof/>
            <w:webHidden/>
          </w:rPr>
          <w:instrText xml:space="preserve"> PAGEREF _Toc359689857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rsidR="00003672" w:rsidRDefault="00003672">
      <w:pPr>
        <w:pStyle w:val="TOC2"/>
        <w:rPr>
          <w:rFonts w:asciiTheme="minorHAnsi" w:eastAsiaTheme="minorEastAsia" w:hAnsiTheme="minorHAnsi" w:cstheme="minorBidi"/>
          <w:noProof/>
          <w:szCs w:val="22"/>
          <w:lang w:bidi="he-IL"/>
        </w:rPr>
      </w:pPr>
      <w:hyperlink w:anchor="_Toc359689858" w:history="1">
        <w:r w:rsidRPr="00CD0CCC">
          <w:rPr>
            <w:rStyle w:val="Hyperlink"/>
            <w:rFonts w:asciiTheme="majorHAnsi" w:hAnsiTheme="majorHAnsi"/>
            <w:noProof/>
          </w:rPr>
          <w:t>2.4 The actual simulation</w:t>
        </w:r>
        <w:r>
          <w:rPr>
            <w:noProof/>
            <w:webHidden/>
          </w:rPr>
          <w:tab/>
        </w:r>
        <w:r>
          <w:rPr>
            <w:rStyle w:val="Hyperlink"/>
            <w:noProof/>
            <w:rtl/>
          </w:rPr>
          <w:fldChar w:fldCharType="begin"/>
        </w:r>
        <w:r>
          <w:rPr>
            <w:noProof/>
            <w:webHidden/>
          </w:rPr>
          <w:instrText xml:space="preserve"> PAGEREF _Toc359689858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rsidR="00003672" w:rsidRDefault="00003672">
      <w:pPr>
        <w:pStyle w:val="TOC1"/>
        <w:rPr>
          <w:rFonts w:asciiTheme="minorHAnsi" w:eastAsiaTheme="minorEastAsia" w:hAnsiTheme="minorHAnsi" w:cstheme="minorBidi"/>
          <w:b w:val="0"/>
          <w:bCs w:val="0"/>
          <w:caps w:val="0"/>
          <w:noProof/>
          <w:szCs w:val="22"/>
          <w:lang w:bidi="he-IL"/>
        </w:rPr>
      </w:pPr>
      <w:hyperlink w:anchor="_Toc359689859" w:history="1">
        <w:r w:rsidRPr="00CD0CCC">
          <w:rPr>
            <w:rStyle w:val="Hyperlink"/>
            <w:noProof/>
          </w:rPr>
          <w:t>3.</w:t>
        </w:r>
        <w:r w:rsidRPr="00CD0CCC">
          <w:rPr>
            <w:rStyle w:val="Hyperlink"/>
            <w:rFonts w:asciiTheme="majorHAnsi" w:hAnsiTheme="majorHAnsi"/>
            <w:noProof/>
          </w:rPr>
          <w:t xml:space="preserve"> Bibliography</w:t>
        </w:r>
        <w:r>
          <w:rPr>
            <w:noProof/>
            <w:webHidden/>
          </w:rPr>
          <w:tab/>
        </w:r>
        <w:r>
          <w:rPr>
            <w:rStyle w:val="Hyperlink"/>
            <w:noProof/>
            <w:rtl/>
          </w:rPr>
          <w:fldChar w:fldCharType="begin"/>
        </w:r>
        <w:r>
          <w:rPr>
            <w:noProof/>
            <w:webHidden/>
          </w:rPr>
          <w:instrText xml:space="preserve"> PAGEREF _Toc359689859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rsidR="00AC56EC" w:rsidRPr="00003672" w:rsidRDefault="00AC56EC" w:rsidP="00044EAB">
      <w:pPr>
        <w:pStyle w:val="Body"/>
        <w:spacing w:after="0"/>
        <w:rPr>
          <w:rFonts w:asciiTheme="majorHAnsi" w:hAnsiTheme="majorHAnsi"/>
        </w:rPr>
      </w:pPr>
      <w:r w:rsidRPr="00003672">
        <w:rPr>
          <w:rFonts w:asciiTheme="majorHAnsi" w:hAnsiTheme="majorHAnsi"/>
          <w:snapToGrid w:val="0"/>
          <w:sz w:val="24"/>
        </w:rPr>
        <w:fldChar w:fldCharType="end"/>
      </w:r>
    </w:p>
    <w:p w:rsidR="0088099D" w:rsidRPr="00003672" w:rsidRDefault="0088099D" w:rsidP="00044EAB">
      <w:pPr>
        <w:pStyle w:val="Body"/>
        <w:spacing w:after="0"/>
        <w:rPr>
          <w:rFonts w:asciiTheme="majorHAnsi" w:hAnsiTheme="majorHAnsi"/>
        </w:rPr>
        <w:sectPr w:rsidR="0088099D" w:rsidRPr="00003672">
          <w:headerReference w:type="first" r:id="rId11"/>
          <w:footerReference w:type="first" r:id="rId12"/>
          <w:pgSz w:w="11906" w:h="16838" w:code="9"/>
          <w:pgMar w:top="1134" w:right="1304" w:bottom="1758" w:left="1247" w:header="454" w:footer="1418" w:gutter="0"/>
          <w:pgNumType w:start="2"/>
          <w:cols w:space="720"/>
          <w:titlePg/>
        </w:sectPr>
      </w:pPr>
    </w:p>
    <w:p w:rsidR="00AC56EC" w:rsidRPr="00003672" w:rsidRDefault="00AC56EC" w:rsidP="00604998">
      <w:pPr>
        <w:pStyle w:val="Heading1"/>
        <w:rPr>
          <w:rFonts w:asciiTheme="majorHAnsi" w:hAnsiTheme="majorHAnsi"/>
        </w:rPr>
      </w:pPr>
      <w:bookmarkStart w:id="11" w:name="_Toc359689851"/>
      <w:r w:rsidRPr="00003672">
        <w:rPr>
          <w:rFonts w:asciiTheme="majorHAnsi" w:hAnsiTheme="majorHAnsi"/>
        </w:rPr>
        <w:lastRenderedPageBreak/>
        <w:t>Introduction</w:t>
      </w:r>
      <w:bookmarkEnd w:id="11"/>
    </w:p>
    <w:p w:rsidR="00F67D76" w:rsidRPr="00003672" w:rsidRDefault="00F67D76" w:rsidP="00044EAB">
      <w:pPr>
        <w:pStyle w:val="Heading2"/>
        <w:spacing w:after="0"/>
        <w:ind w:left="0" w:right="0" w:firstLine="0"/>
        <w:rPr>
          <w:rFonts w:asciiTheme="majorHAnsi" w:hAnsiTheme="majorHAnsi"/>
        </w:rPr>
      </w:pPr>
      <w:bookmarkStart w:id="12" w:name="_Toc533157173"/>
      <w:bookmarkStart w:id="13" w:name="_Toc533157228"/>
      <w:bookmarkStart w:id="14" w:name="_Toc359689852"/>
      <w:r w:rsidRPr="00003672">
        <w:rPr>
          <w:rFonts w:asciiTheme="majorHAnsi" w:hAnsiTheme="majorHAnsi"/>
        </w:rPr>
        <w:t>Definitions and abbreviations</w:t>
      </w:r>
      <w:bookmarkEnd w:id="14"/>
    </w:p>
    <w:p w:rsidR="002D45D7" w:rsidRPr="00003672" w:rsidRDefault="002D45D7" w:rsidP="00044EAB">
      <w:pPr>
        <w:pStyle w:val="Body"/>
        <w:spacing w:after="0"/>
        <w:rPr>
          <w:rFonts w:asciiTheme="majorHAnsi" w:hAnsiTheme="majorHAnsi"/>
        </w:rPr>
      </w:pPr>
    </w:p>
    <w:p w:rsidR="00223652" w:rsidRPr="00003672" w:rsidRDefault="00223652" w:rsidP="00044EAB">
      <w:pPr>
        <w:pStyle w:val="Body"/>
        <w:spacing w:before="0" w:after="0"/>
        <w:rPr>
          <w:rFonts w:asciiTheme="majorHAnsi" w:hAnsiTheme="majorHAnsi"/>
        </w:rPr>
      </w:pPr>
      <w:r w:rsidRPr="00003672">
        <w:rPr>
          <w:rFonts w:asciiTheme="majorHAnsi" w:hAnsiTheme="majorHAnsi"/>
          <w:b/>
          <w:bCs/>
          <w:sz w:val="26"/>
          <w:szCs w:val="28"/>
          <w:u w:val="single"/>
        </w:rPr>
        <w:t>Abbreviations</w:t>
      </w:r>
      <w:r w:rsidRPr="00003672">
        <w:rPr>
          <w:rFonts w:asciiTheme="majorHAnsi" w:hAnsiTheme="majorHAnsi"/>
        </w:rPr>
        <w:t>:</w:t>
      </w:r>
    </w:p>
    <w:p w:rsidR="002D45D7" w:rsidRPr="00003672" w:rsidRDefault="007C4209" w:rsidP="00044EAB">
      <w:pPr>
        <w:pStyle w:val="Body"/>
        <w:spacing w:after="0"/>
        <w:rPr>
          <w:rFonts w:asciiTheme="majorHAnsi" w:hAnsiTheme="majorHAnsi"/>
        </w:rPr>
      </w:pPr>
      <w:r w:rsidRPr="00003672">
        <w:rPr>
          <w:rFonts w:asciiTheme="majorHAnsi" w:hAnsiTheme="majorHAnsi"/>
        </w:rPr>
        <w:t>VANET - Vehicular Ad hoc Network – The network type this article deals with</w:t>
      </w:r>
    </w:p>
    <w:p w:rsidR="00044EAB" w:rsidRPr="00003672" w:rsidRDefault="00A31A28" w:rsidP="00A31A28">
      <w:pPr>
        <w:pStyle w:val="Body"/>
        <w:spacing w:after="0"/>
        <w:rPr>
          <w:rFonts w:asciiTheme="majorHAnsi" w:hAnsiTheme="majorHAnsi"/>
        </w:rPr>
      </w:pPr>
      <w:r w:rsidRPr="00003672">
        <w:rPr>
          <w:rFonts w:asciiTheme="majorHAnsi" w:hAnsiTheme="majorHAnsi"/>
        </w:rPr>
        <w:t>RV</w:t>
      </w:r>
      <w:r w:rsidR="00044EAB" w:rsidRPr="00003672">
        <w:rPr>
          <w:rFonts w:asciiTheme="majorHAnsi" w:hAnsiTheme="majorHAnsi"/>
        </w:rPr>
        <w:t xml:space="preserve"> - </w:t>
      </w:r>
      <w:r w:rsidR="00AB54DE" w:rsidRPr="00003672">
        <w:rPr>
          <w:rFonts w:asciiTheme="majorHAnsi" w:hAnsiTheme="majorHAnsi"/>
        </w:rPr>
        <w:t>Relay V</w:t>
      </w:r>
      <w:r w:rsidR="00044EAB" w:rsidRPr="00003672">
        <w:rPr>
          <w:rFonts w:asciiTheme="majorHAnsi" w:hAnsiTheme="majorHAnsi"/>
        </w:rPr>
        <w:t>ehicle – An infrastructure related vehicle</w:t>
      </w:r>
    </w:p>
    <w:p w:rsidR="00044EAB" w:rsidRPr="00003672" w:rsidRDefault="00044EAB" w:rsidP="00044EAB">
      <w:pPr>
        <w:pStyle w:val="Body"/>
        <w:spacing w:after="0"/>
        <w:rPr>
          <w:rFonts w:asciiTheme="majorHAnsi" w:hAnsiTheme="majorHAnsi"/>
        </w:rPr>
      </w:pPr>
      <w:r w:rsidRPr="00003672">
        <w:rPr>
          <w:rFonts w:asciiTheme="majorHAnsi" w:hAnsiTheme="majorHAnsi"/>
        </w:rPr>
        <w:t>AV - Ancillary Vehicles – Regular vehicles on the road that us</w:t>
      </w:r>
      <w:r w:rsidR="007042DB" w:rsidRPr="00003672">
        <w:rPr>
          <w:rFonts w:asciiTheme="majorHAnsi" w:hAnsiTheme="majorHAnsi"/>
        </w:rPr>
        <w:t xml:space="preserve">e the </w:t>
      </w:r>
      <w:r w:rsidR="00AB54DE" w:rsidRPr="00003672">
        <w:rPr>
          <w:rFonts w:asciiTheme="majorHAnsi" w:hAnsiTheme="majorHAnsi"/>
        </w:rPr>
        <w:t>infrastructure</w:t>
      </w:r>
    </w:p>
    <w:p w:rsidR="003E1EC9" w:rsidRPr="00003672" w:rsidRDefault="003E1EC9" w:rsidP="00A31A28">
      <w:pPr>
        <w:pStyle w:val="Body"/>
        <w:spacing w:after="0"/>
        <w:rPr>
          <w:rFonts w:asciiTheme="majorHAnsi" w:hAnsiTheme="majorHAnsi"/>
        </w:rPr>
      </w:pPr>
      <w:r w:rsidRPr="00003672">
        <w:rPr>
          <w:rFonts w:asciiTheme="majorHAnsi" w:hAnsiTheme="majorHAnsi"/>
        </w:rPr>
        <w:t xml:space="preserve">BS - Base Stations </w:t>
      </w:r>
      <w:r w:rsidR="00604998" w:rsidRPr="00003672">
        <w:rPr>
          <w:rFonts w:asciiTheme="majorHAnsi" w:hAnsiTheme="majorHAnsi"/>
        </w:rPr>
        <w:t>– backhaul connections to the network infrastructure.</w:t>
      </w:r>
    </w:p>
    <w:p w:rsidR="004964E1" w:rsidRPr="00003672" w:rsidRDefault="004964E1" w:rsidP="00044EAB">
      <w:pPr>
        <w:pStyle w:val="Body"/>
        <w:spacing w:after="0"/>
        <w:rPr>
          <w:rFonts w:asciiTheme="majorHAnsi" w:hAnsiTheme="majorHAnsi"/>
        </w:rPr>
      </w:pPr>
    </w:p>
    <w:p w:rsidR="00AC56EC" w:rsidRPr="00003672" w:rsidRDefault="00AC56EC" w:rsidP="00044EAB">
      <w:pPr>
        <w:pStyle w:val="Heading2"/>
        <w:spacing w:after="0"/>
        <w:ind w:left="0" w:right="0" w:firstLine="0"/>
        <w:rPr>
          <w:rFonts w:asciiTheme="majorHAnsi" w:hAnsiTheme="majorHAnsi"/>
          <w:rtl/>
          <w:lang w:bidi="he-IL"/>
        </w:rPr>
      </w:pPr>
      <w:bookmarkStart w:id="15" w:name="_Toc359689853"/>
      <w:r w:rsidRPr="00003672">
        <w:rPr>
          <w:rFonts w:asciiTheme="majorHAnsi" w:hAnsiTheme="majorHAnsi"/>
        </w:rPr>
        <w:t>Overview</w:t>
      </w:r>
      <w:bookmarkEnd w:id="12"/>
      <w:bookmarkEnd w:id="13"/>
      <w:bookmarkEnd w:id="15"/>
    </w:p>
    <w:p w:rsidR="00CA7F24" w:rsidRPr="00003672" w:rsidRDefault="00CA7F24" w:rsidP="00044EAB">
      <w:pPr>
        <w:pStyle w:val="Body"/>
        <w:spacing w:after="0"/>
        <w:rPr>
          <w:rFonts w:asciiTheme="majorHAnsi" w:hAnsiTheme="majorHAnsi"/>
          <w:lang w:bidi="he-IL"/>
        </w:rPr>
      </w:pPr>
    </w:p>
    <w:p w:rsidR="00A366BE" w:rsidRPr="00003672" w:rsidRDefault="00A366BE" w:rsidP="00604998">
      <w:pPr>
        <w:pStyle w:val="Body"/>
        <w:spacing w:before="0" w:after="0"/>
        <w:rPr>
          <w:rFonts w:asciiTheme="majorHAnsi" w:hAnsiTheme="majorHAnsi"/>
          <w:lang w:bidi="he-IL"/>
        </w:rPr>
      </w:pPr>
      <w:r w:rsidRPr="00003672">
        <w:rPr>
          <w:rFonts w:asciiTheme="majorHAnsi" w:hAnsiTheme="majorHAnsi"/>
          <w:lang w:bidi="he-IL"/>
        </w:rPr>
        <w:t xml:space="preserve">Our proposed </w:t>
      </w:r>
      <w:proofErr w:type="spellStart"/>
      <w:r w:rsidRPr="00003672">
        <w:rPr>
          <w:rFonts w:asciiTheme="majorHAnsi" w:hAnsiTheme="majorHAnsi"/>
          <w:lang w:bidi="he-IL"/>
        </w:rPr>
        <w:t>Erlang</w:t>
      </w:r>
      <w:proofErr w:type="spellEnd"/>
      <w:r w:rsidRPr="00003672">
        <w:rPr>
          <w:rFonts w:asciiTheme="majorHAnsi" w:hAnsiTheme="majorHAnsi"/>
          <w:lang w:bidi="he-IL"/>
        </w:rPr>
        <w:t xml:space="preserve"> </w:t>
      </w:r>
      <w:r w:rsidR="00604998" w:rsidRPr="00003672">
        <w:rPr>
          <w:rFonts w:asciiTheme="majorHAnsi" w:hAnsiTheme="majorHAnsi"/>
          <w:lang w:bidi="he-IL"/>
        </w:rPr>
        <w:t xml:space="preserve">simulation </w:t>
      </w:r>
      <w:r w:rsidRPr="00003672">
        <w:rPr>
          <w:rFonts w:asciiTheme="majorHAnsi" w:hAnsiTheme="majorHAnsi"/>
          <w:lang w:bidi="he-IL"/>
        </w:rPr>
        <w:t>program is based on the article "Communication framework for vehicle ad hoc network on freeways"</w:t>
      </w:r>
      <w:r w:rsidR="00604998" w:rsidRPr="00003672">
        <w:rPr>
          <w:rFonts w:asciiTheme="majorHAnsi" w:hAnsiTheme="majorHAnsi"/>
          <w:lang w:bidi="he-IL"/>
        </w:rPr>
        <w:t xml:space="preserve"> </w:t>
      </w:r>
      <w:r w:rsidR="00604998" w:rsidRPr="00003672">
        <w:rPr>
          <w:rFonts w:asciiTheme="majorHAnsi" w:hAnsiTheme="majorHAnsi"/>
          <w:noProof/>
          <w:lang w:bidi="he-IL"/>
        </w:rPr>
        <w:t>(Kuan-Lin &amp; Hwang, 2012)</w:t>
      </w:r>
      <w:r w:rsidRPr="00003672">
        <w:rPr>
          <w:rFonts w:asciiTheme="majorHAnsi" w:hAnsiTheme="majorHAnsi"/>
          <w:lang w:bidi="he-IL"/>
        </w:rPr>
        <w:t>.</w:t>
      </w:r>
    </w:p>
    <w:p w:rsidR="00A366BE" w:rsidRPr="00003672" w:rsidRDefault="00A366BE" w:rsidP="00511A14">
      <w:pPr>
        <w:pStyle w:val="Body"/>
        <w:spacing w:before="0" w:after="0"/>
        <w:rPr>
          <w:rFonts w:asciiTheme="majorHAnsi" w:hAnsiTheme="majorHAnsi"/>
          <w:lang w:bidi="he-IL"/>
        </w:rPr>
      </w:pPr>
      <w:r w:rsidRPr="00003672">
        <w:rPr>
          <w:rFonts w:asciiTheme="majorHAnsi" w:hAnsiTheme="majorHAnsi"/>
          <w:lang w:bidi="he-IL"/>
        </w:rPr>
        <w:t>T</w:t>
      </w:r>
      <w:r w:rsidR="002E2AE5" w:rsidRPr="00003672">
        <w:rPr>
          <w:rFonts w:asciiTheme="majorHAnsi" w:hAnsiTheme="majorHAnsi"/>
          <w:lang w:bidi="he-IL"/>
        </w:rPr>
        <w:t xml:space="preserve">he article </w:t>
      </w:r>
      <w:r w:rsidRPr="00003672">
        <w:rPr>
          <w:rFonts w:asciiTheme="majorHAnsi" w:hAnsiTheme="majorHAnsi"/>
          <w:lang w:bidi="he-IL"/>
        </w:rPr>
        <w:t>suggest</w:t>
      </w:r>
      <w:r w:rsidR="002E2AE5" w:rsidRPr="00003672">
        <w:rPr>
          <w:rFonts w:asciiTheme="majorHAnsi" w:hAnsiTheme="majorHAnsi"/>
          <w:lang w:bidi="he-IL"/>
        </w:rPr>
        <w:t>s</w:t>
      </w:r>
      <w:r w:rsidRPr="00003672">
        <w:rPr>
          <w:rFonts w:asciiTheme="majorHAnsi" w:hAnsiTheme="majorHAnsi"/>
          <w:lang w:bidi="he-IL"/>
        </w:rPr>
        <w:t xml:space="preserve"> a new scheme for vehicular ad-hoc communication on freeways, with emphasis on a safety feature in the form of </w:t>
      </w:r>
      <w:r w:rsidR="00511A14" w:rsidRPr="00003672">
        <w:rPr>
          <w:rFonts w:asciiTheme="majorHAnsi" w:hAnsiTheme="majorHAnsi"/>
        </w:rPr>
        <w:t xml:space="preserve">Flood </w:t>
      </w:r>
      <w:r w:rsidRPr="00003672">
        <w:rPr>
          <w:rFonts w:asciiTheme="majorHAnsi" w:hAnsiTheme="majorHAnsi"/>
          <w:lang w:bidi="he-IL"/>
        </w:rPr>
        <w:t>messages.</w:t>
      </w:r>
    </w:p>
    <w:p w:rsidR="00981284" w:rsidRPr="00003672" w:rsidRDefault="00A366BE" w:rsidP="00511A14">
      <w:pPr>
        <w:pStyle w:val="Body"/>
        <w:spacing w:before="0" w:after="0"/>
        <w:rPr>
          <w:rFonts w:asciiTheme="majorHAnsi" w:hAnsiTheme="majorHAnsi"/>
          <w:lang w:bidi="he-IL"/>
        </w:rPr>
      </w:pPr>
      <w:r w:rsidRPr="00003672">
        <w:rPr>
          <w:rFonts w:asciiTheme="majorHAnsi" w:hAnsiTheme="majorHAnsi"/>
          <w:lang w:bidi="he-IL"/>
        </w:rPr>
        <w:t>Out of the entire suggested scheme at this article, we'll focus mainly on simulating and displaying vehicl</w:t>
      </w:r>
      <w:r w:rsidR="007D6F9C" w:rsidRPr="00003672">
        <w:rPr>
          <w:rFonts w:asciiTheme="majorHAnsi" w:hAnsiTheme="majorHAnsi"/>
          <w:lang w:bidi="he-IL"/>
        </w:rPr>
        <w:t xml:space="preserve">e motion along the freeway, when vehicle will have the ability to switch </w:t>
      </w:r>
      <w:r w:rsidR="00376727" w:rsidRPr="00003672">
        <w:rPr>
          <w:rFonts w:asciiTheme="majorHAnsi" w:hAnsiTheme="majorHAnsi"/>
          <w:lang w:bidi="he-IL"/>
        </w:rPr>
        <w:t xml:space="preserve">lanes and crash into each other, and handling crash events, on which a </w:t>
      </w:r>
      <w:r w:rsidR="00511A14" w:rsidRPr="00003672">
        <w:rPr>
          <w:rFonts w:asciiTheme="majorHAnsi" w:hAnsiTheme="majorHAnsi"/>
        </w:rPr>
        <w:t xml:space="preserve">Flood </w:t>
      </w:r>
      <w:r w:rsidR="00376727" w:rsidRPr="00003672">
        <w:rPr>
          <w:rFonts w:asciiTheme="majorHAnsi" w:hAnsiTheme="majorHAnsi"/>
          <w:lang w:bidi="he-IL"/>
        </w:rPr>
        <w:t>message should be broadcasted across the network, telling all vehicles behind the crash's location to slow down immediately.</w:t>
      </w:r>
    </w:p>
    <w:p w:rsidR="00604998" w:rsidRPr="00003672" w:rsidRDefault="00604998" w:rsidP="0078764C">
      <w:pPr>
        <w:pStyle w:val="Body"/>
        <w:spacing w:before="0" w:after="0"/>
        <w:rPr>
          <w:rFonts w:asciiTheme="majorHAnsi" w:hAnsiTheme="majorHAnsi"/>
          <w:lang w:bidi="he-IL"/>
        </w:rPr>
      </w:pPr>
    </w:p>
    <w:p w:rsidR="00B1708F" w:rsidRPr="00003672" w:rsidRDefault="00604998" w:rsidP="00604998">
      <w:pPr>
        <w:pStyle w:val="Body"/>
        <w:spacing w:before="0" w:after="0"/>
        <w:rPr>
          <w:rFonts w:asciiTheme="majorHAnsi" w:hAnsiTheme="majorHAnsi"/>
          <w:lang w:bidi="he-IL"/>
        </w:rPr>
      </w:pPr>
      <w:r w:rsidRPr="00003672">
        <w:rPr>
          <w:rFonts w:asciiTheme="majorHAnsi" w:hAnsiTheme="majorHAnsi"/>
          <w:lang w:bidi="he-IL"/>
        </w:rPr>
        <w:t>In regards to</w:t>
      </w:r>
      <w:r w:rsidR="002D4DBC" w:rsidRPr="00003672">
        <w:rPr>
          <w:rFonts w:asciiTheme="majorHAnsi" w:hAnsiTheme="majorHAnsi"/>
          <w:lang w:bidi="he-IL"/>
        </w:rPr>
        <w:t xml:space="preserve"> the Core Network, we'll only implement the Guard server.</w:t>
      </w:r>
    </w:p>
    <w:p w:rsidR="00604998" w:rsidRPr="00003672" w:rsidRDefault="00604998" w:rsidP="0078764C">
      <w:pPr>
        <w:pStyle w:val="Body"/>
        <w:spacing w:before="0" w:after="0"/>
        <w:rPr>
          <w:rFonts w:asciiTheme="majorHAnsi" w:hAnsiTheme="majorHAnsi"/>
          <w:lang w:bidi="he-IL"/>
        </w:rPr>
      </w:pPr>
    </w:p>
    <w:p w:rsidR="002D4DBC" w:rsidRPr="00003672" w:rsidRDefault="002D4DBC" w:rsidP="00604998">
      <w:pPr>
        <w:pStyle w:val="Body"/>
        <w:spacing w:before="0" w:after="0"/>
        <w:rPr>
          <w:rFonts w:asciiTheme="majorHAnsi" w:hAnsiTheme="majorHAnsi"/>
          <w:lang w:bidi="he-IL"/>
        </w:rPr>
      </w:pPr>
      <w:r w:rsidRPr="00003672">
        <w:rPr>
          <w:rFonts w:asciiTheme="majorHAnsi" w:hAnsiTheme="majorHAnsi"/>
          <w:lang w:bidi="he-IL"/>
        </w:rPr>
        <w:t>Our freeway will have multiple l</w:t>
      </w:r>
      <w:r w:rsidR="00604998" w:rsidRPr="00003672">
        <w:rPr>
          <w:rFonts w:asciiTheme="majorHAnsi" w:hAnsiTheme="majorHAnsi"/>
          <w:lang w:bidi="he-IL"/>
        </w:rPr>
        <w:t xml:space="preserve">anes, all in the same direction, as seen in </w:t>
      </w:r>
      <w:r w:rsidR="00604998" w:rsidRPr="00003672">
        <w:rPr>
          <w:rFonts w:asciiTheme="majorHAnsi" w:hAnsiTheme="majorHAnsi"/>
          <w:lang w:bidi="he-IL"/>
        </w:rPr>
        <w:fldChar w:fldCharType="begin"/>
      </w:r>
      <w:r w:rsidR="00604998" w:rsidRPr="00003672">
        <w:rPr>
          <w:rFonts w:asciiTheme="majorHAnsi" w:hAnsiTheme="majorHAnsi"/>
          <w:lang w:bidi="he-IL"/>
        </w:rPr>
        <w:instrText xml:space="preserve"> REF _Ref359689036 \h </w:instrText>
      </w:r>
      <w:r w:rsidR="00604998" w:rsidRPr="00003672">
        <w:rPr>
          <w:rFonts w:asciiTheme="majorHAnsi" w:hAnsiTheme="majorHAnsi"/>
          <w:lang w:bidi="he-IL"/>
        </w:rPr>
      </w:r>
      <w:r w:rsidR="00604998" w:rsidRPr="00003672">
        <w:rPr>
          <w:rFonts w:asciiTheme="majorHAnsi" w:hAnsiTheme="majorHAnsi"/>
          <w:lang w:bidi="he-IL"/>
        </w:rPr>
        <w:instrText xml:space="preserve"> \* MERGEFORMAT </w:instrText>
      </w:r>
      <w:r w:rsidR="00604998" w:rsidRPr="00003672">
        <w:rPr>
          <w:rFonts w:asciiTheme="majorHAnsi" w:hAnsiTheme="majorHAnsi"/>
          <w:lang w:bidi="he-IL"/>
        </w:rPr>
        <w:fldChar w:fldCharType="separate"/>
      </w:r>
      <w:r w:rsidR="00604998" w:rsidRPr="00003672">
        <w:rPr>
          <w:rFonts w:asciiTheme="majorHAnsi" w:hAnsiTheme="majorHAnsi"/>
        </w:rPr>
        <w:t xml:space="preserve">Figure </w:t>
      </w:r>
      <w:r w:rsidR="00604998" w:rsidRPr="00003672">
        <w:rPr>
          <w:rFonts w:asciiTheme="majorHAnsi" w:hAnsiTheme="majorHAnsi"/>
          <w:noProof/>
        </w:rPr>
        <w:t>1</w:t>
      </w:r>
      <w:r w:rsidR="00604998" w:rsidRPr="00003672">
        <w:rPr>
          <w:rFonts w:asciiTheme="majorHAnsi" w:hAnsiTheme="majorHAnsi"/>
        </w:rPr>
        <w:t xml:space="preserve"> - Freeway schematic </w:t>
      </w:r>
      <w:r w:rsidR="00604998" w:rsidRPr="00003672">
        <w:rPr>
          <w:rFonts w:asciiTheme="majorHAnsi" w:hAnsiTheme="majorHAnsi"/>
          <w:noProof/>
        </w:rPr>
        <w:t xml:space="preserve"> (Kuan-Lin &amp; Hwang, 2012)</w:t>
      </w:r>
      <w:r w:rsidR="00604998" w:rsidRPr="00003672">
        <w:rPr>
          <w:rFonts w:asciiTheme="majorHAnsi" w:hAnsiTheme="majorHAnsi"/>
          <w:lang w:bidi="he-IL"/>
        </w:rPr>
        <w:fldChar w:fldCharType="end"/>
      </w:r>
      <w:r w:rsidR="00604998" w:rsidRPr="00003672">
        <w:rPr>
          <w:rFonts w:asciiTheme="majorHAnsi" w:hAnsiTheme="majorHAnsi"/>
          <w:lang w:bidi="he-IL"/>
        </w:rPr>
        <w:t>.</w:t>
      </w:r>
    </w:p>
    <w:p w:rsidR="00E41C93" w:rsidRPr="00003672" w:rsidRDefault="00E41C93" w:rsidP="00981284">
      <w:pPr>
        <w:pStyle w:val="Body"/>
        <w:spacing w:before="0" w:after="0"/>
        <w:rPr>
          <w:rFonts w:asciiTheme="majorHAnsi" w:hAnsiTheme="majorHAnsi"/>
          <w:lang w:bidi="he-IL"/>
        </w:rPr>
      </w:pPr>
    </w:p>
    <w:p w:rsidR="00E41C93" w:rsidRPr="00003672" w:rsidRDefault="00E41C93" w:rsidP="00981284">
      <w:pPr>
        <w:pStyle w:val="Body"/>
        <w:spacing w:before="0" w:after="0"/>
        <w:rPr>
          <w:rFonts w:asciiTheme="majorHAnsi" w:hAnsiTheme="majorHAnsi"/>
          <w:lang w:bidi="he-IL"/>
        </w:rPr>
      </w:pPr>
    </w:p>
    <w:p w:rsidR="00E41C93" w:rsidRPr="00003672" w:rsidRDefault="00003672" w:rsidP="00003672">
      <w:pPr>
        <w:pStyle w:val="Body"/>
        <w:spacing w:before="0" w:after="0"/>
        <w:rPr>
          <w:rFonts w:asciiTheme="majorHAnsi" w:hAnsiTheme="majorHAnsi"/>
          <w:lang w:bidi="he-IL"/>
        </w:rPr>
      </w:pPr>
      <w:r w:rsidRPr="00003672">
        <w:rPr>
          <w:rFonts w:asciiTheme="majorHAnsi" w:hAnsiTheme="majorHAnsi"/>
          <w:noProof/>
          <w:lang w:bidi="he-IL"/>
        </w:rPr>
        <mc:AlternateContent>
          <mc:Choice Requires="wps">
            <w:drawing>
              <wp:anchor distT="0" distB="0" distL="114300" distR="114300" simplePos="0" relativeHeight="251659776" behindDoc="0" locked="0" layoutInCell="1" allowOverlap="1">
                <wp:simplePos x="0" y="0"/>
                <wp:positionH relativeFrom="column">
                  <wp:posOffset>1106170</wp:posOffset>
                </wp:positionH>
                <wp:positionV relativeFrom="paragraph">
                  <wp:posOffset>2748915</wp:posOffset>
                </wp:positionV>
                <wp:extent cx="3836035" cy="24130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4998" w:rsidRPr="00604998" w:rsidRDefault="00604998" w:rsidP="00604998">
                            <w:pPr>
                              <w:pStyle w:val="Caption"/>
                              <w:rPr>
                                <w:rFonts w:asciiTheme="majorHAnsi" w:hAnsiTheme="majorHAnsi"/>
                                <w:noProof/>
                              </w:rPr>
                            </w:pPr>
                            <w:bookmarkStart w:id="16" w:name="_Ref359689036"/>
                            <w:r w:rsidRPr="00604998">
                              <w:rPr>
                                <w:rFonts w:asciiTheme="majorHAnsi" w:hAnsiTheme="majorHAnsi"/>
                              </w:rPr>
                              <w:t xml:space="preserve">Figure </w:t>
                            </w:r>
                            <w:r w:rsidRPr="00604998">
                              <w:rPr>
                                <w:rFonts w:asciiTheme="majorHAnsi" w:hAnsiTheme="majorHAnsi"/>
                              </w:rPr>
                              <w:fldChar w:fldCharType="begin"/>
                            </w:r>
                            <w:r w:rsidRPr="00604998">
                              <w:rPr>
                                <w:rFonts w:asciiTheme="majorHAnsi" w:hAnsiTheme="majorHAnsi"/>
                              </w:rPr>
                              <w:instrText xml:space="preserve"> SEQ Figure \* ARABIC </w:instrText>
                            </w:r>
                            <w:r w:rsidRPr="00604998">
                              <w:rPr>
                                <w:rFonts w:asciiTheme="majorHAnsi" w:hAnsiTheme="majorHAnsi"/>
                              </w:rPr>
                              <w:fldChar w:fldCharType="separate"/>
                            </w:r>
                            <w:r w:rsidR="00003672">
                              <w:rPr>
                                <w:rFonts w:asciiTheme="majorHAnsi" w:hAnsiTheme="majorHAnsi"/>
                                <w:noProof/>
                              </w:rPr>
                              <w:t>1</w:t>
                            </w:r>
                            <w:r w:rsidRPr="00604998">
                              <w:rPr>
                                <w:rFonts w:asciiTheme="majorHAnsi" w:hAnsiTheme="majorHAnsi"/>
                              </w:rPr>
                              <w:fldChar w:fldCharType="end"/>
                            </w:r>
                            <w:r w:rsidRPr="00604998">
                              <w:rPr>
                                <w:rFonts w:asciiTheme="majorHAnsi" w:hAnsiTheme="majorHAnsi"/>
                              </w:rPr>
                              <w:t xml:space="preserve"> - Freeway schematic</w:t>
                            </w:r>
                            <w:r w:rsidRPr="00604998">
                              <w:rPr>
                                <w:rFonts w:asciiTheme="majorHAnsi" w:hAnsiTheme="majorHAnsi"/>
                                <w:noProof/>
                              </w:rPr>
                              <w:t xml:space="preserve"> (Kuan-Lin &amp; Hwang, 2012)</w:t>
                            </w:r>
                            <w:bookmarkEnd w:id="1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87.1pt;margin-top:216.45pt;width:302.05pt;height:1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" stroked="f">
                <v:textbox style="mso-fit-shape-to-text:t" inset="0,0,0,0">
                  <w:txbxContent>
                    <w:p w:rsidR="00604998" w:rsidRPr="00604998" w:rsidRDefault="00604998" w:rsidP="00604998">
                      <w:pPr>
                        <w:pStyle w:val="Caption"/>
                        <w:rPr>
                          <w:rFonts w:asciiTheme="majorHAnsi" w:hAnsiTheme="majorHAnsi"/>
                          <w:noProof/>
                        </w:rPr>
                      </w:pPr>
                      <w:bookmarkStart w:id="17" w:name="_Ref359689036"/>
                      <w:r w:rsidRPr="00604998">
                        <w:rPr>
                          <w:rFonts w:asciiTheme="majorHAnsi" w:hAnsiTheme="majorHAnsi"/>
                        </w:rPr>
                        <w:t xml:space="preserve">Figure </w:t>
                      </w:r>
                      <w:r w:rsidRPr="00604998">
                        <w:rPr>
                          <w:rFonts w:asciiTheme="majorHAnsi" w:hAnsiTheme="majorHAnsi"/>
                        </w:rPr>
                        <w:fldChar w:fldCharType="begin"/>
                      </w:r>
                      <w:r w:rsidRPr="00604998">
                        <w:rPr>
                          <w:rFonts w:asciiTheme="majorHAnsi" w:hAnsiTheme="majorHAnsi"/>
                        </w:rPr>
                        <w:instrText xml:space="preserve"> SEQ Figure \* ARABIC </w:instrText>
                      </w:r>
                      <w:r w:rsidRPr="00604998">
                        <w:rPr>
                          <w:rFonts w:asciiTheme="majorHAnsi" w:hAnsiTheme="majorHAnsi"/>
                        </w:rPr>
                        <w:fldChar w:fldCharType="separate"/>
                      </w:r>
                      <w:r w:rsidR="00003672">
                        <w:rPr>
                          <w:rFonts w:asciiTheme="majorHAnsi" w:hAnsiTheme="majorHAnsi"/>
                          <w:noProof/>
                        </w:rPr>
                        <w:t>1</w:t>
                      </w:r>
                      <w:r w:rsidRPr="00604998">
                        <w:rPr>
                          <w:rFonts w:asciiTheme="majorHAnsi" w:hAnsiTheme="majorHAnsi"/>
                        </w:rPr>
                        <w:fldChar w:fldCharType="end"/>
                      </w:r>
                      <w:r w:rsidRPr="00604998">
                        <w:rPr>
                          <w:rFonts w:asciiTheme="majorHAnsi" w:hAnsiTheme="majorHAnsi"/>
                        </w:rPr>
                        <w:t xml:space="preserve"> - Freeway schematic</w:t>
                      </w:r>
                      <w:r w:rsidRPr="00604998">
                        <w:rPr>
                          <w:rFonts w:asciiTheme="majorHAnsi" w:hAnsiTheme="majorHAnsi"/>
                          <w:noProof/>
                        </w:rPr>
                        <w:t xml:space="preserve"> (Kuan-Lin &amp; Hwang, 2012)</w:t>
                      </w:r>
                      <w:bookmarkEnd w:id="17"/>
                    </w:p>
                  </w:txbxContent>
                </v:textbox>
              </v:shape>
            </w:pict>
          </mc:Fallback>
        </mc:AlternateContent>
      </w:r>
      <w:r w:rsidRPr="00003672">
        <w:rPr>
          <w:rFonts w:asciiTheme="majorHAnsi" w:hAnsiTheme="majorHAnsi"/>
          <w:noProof/>
          <w:lang w:bidi="he-IL"/>
        </w:rPr>
        <w:drawing>
          <wp:anchor distT="0" distB="0" distL="114300" distR="114300" simplePos="0" relativeHeight="251657728" behindDoc="1" locked="0" layoutInCell="1" allowOverlap="1">
            <wp:simplePos x="0" y="0"/>
            <wp:positionH relativeFrom="column">
              <wp:posOffset>1106170</wp:posOffset>
            </wp:positionH>
            <wp:positionV relativeFrom="paragraph">
              <wp:posOffset>159385</wp:posOffset>
            </wp:positionV>
            <wp:extent cx="3836035" cy="2532380"/>
            <wp:effectExtent l="0" t="0" r="0" b="0"/>
            <wp:wrapNone/>
            <wp:docPr id="10" name="Picture 10" desc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6035" cy="2532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1C93" w:rsidRPr="00003672" w:rsidRDefault="00E41C93" w:rsidP="00981284">
      <w:pPr>
        <w:pStyle w:val="Body"/>
        <w:spacing w:before="0" w:after="0"/>
        <w:rPr>
          <w:rFonts w:asciiTheme="majorHAnsi" w:hAnsiTheme="majorHAnsi"/>
          <w:lang w:bidi="he-IL"/>
        </w:rPr>
      </w:pPr>
    </w:p>
    <w:p w:rsidR="00E41C93" w:rsidRPr="00003672" w:rsidRDefault="00E41C93" w:rsidP="00981284">
      <w:pPr>
        <w:pStyle w:val="Body"/>
        <w:spacing w:before="0" w:after="0"/>
        <w:rPr>
          <w:rFonts w:asciiTheme="majorHAnsi" w:hAnsiTheme="majorHAnsi"/>
          <w:lang w:bidi="he-IL"/>
        </w:rPr>
      </w:pPr>
    </w:p>
    <w:p w:rsidR="001C2DED" w:rsidRPr="00003672" w:rsidRDefault="001C2DED" w:rsidP="00A54A52">
      <w:pPr>
        <w:pStyle w:val="Body"/>
        <w:spacing w:before="0" w:after="0"/>
        <w:jc w:val="center"/>
        <w:rPr>
          <w:rFonts w:asciiTheme="majorHAnsi" w:hAnsiTheme="majorHAnsi"/>
          <w:lang w:bidi="he-IL"/>
        </w:rPr>
      </w:pPr>
    </w:p>
    <w:p w:rsidR="001C2DED" w:rsidRPr="00003672" w:rsidRDefault="001C2DED" w:rsidP="00981284">
      <w:pPr>
        <w:pStyle w:val="Body"/>
        <w:spacing w:before="0" w:after="0"/>
        <w:rPr>
          <w:rFonts w:asciiTheme="majorHAnsi" w:hAnsiTheme="majorHAnsi"/>
          <w:lang w:bidi="he-IL"/>
        </w:rPr>
      </w:pPr>
    </w:p>
    <w:p w:rsidR="001C2DED" w:rsidRPr="00003672" w:rsidRDefault="001C2DED" w:rsidP="00981284">
      <w:pPr>
        <w:pStyle w:val="Body"/>
        <w:spacing w:before="0" w:after="0"/>
        <w:rPr>
          <w:rFonts w:asciiTheme="majorHAnsi" w:hAnsiTheme="majorHAnsi"/>
          <w:lang w:bidi="he-IL"/>
        </w:rPr>
      </w:pPr>
    </w:p>
    <w:p w:rsidR="001C2DED" w:rsidRPr="00003672" w:rsidRDefault="001C2DED" w:rsidP="00981284">
      <w:pPr>
        <w:pStyle w:val="Body"/>
        <w:spacing w:before="0" w:after="0"/>
        <w:rPr>
          <w:rFonts w:asciiTheme="majorHAnsi" w:hAnsiTheme="majorHAnsi"/>
          <w:lang w:bidi="he-IL"/>
        </w:rPr>
      </w:pPr>
    </w:p>
    <w:p w:rsidR="00206123" w:rsidRPr="00003672" w:rsidRDefault="00206123" w:rsidP="00A366BE">
      <w:pPr>
        <w:pStyle w:val="Body"/>
        <w:spacing w:before="0" w:after="0"/>
        <w:rPr>
          <w:rFonts w:asciiTheme="majorHAnsi" w:hAnsiTheme="majorHAnsi"/>
          <w:lang w:bidi="he-IL"/>
        </w:rPr>
      </w:pPr>
    </w:p>
    <w:p w:rsidR="00D5286E" w:rsidRPr="00003672" w:rsidRDefault="00D5286E" w:rsidP="00D5286E">
      <w:pPr>
        <w:pStyle w:val="Heading2"/>
        <w:numPr>
          <w:ilvl w:val="0"/>
          <w:numId w:val="0"/>
        </w:numPr>
        <w:ind w:left="576"/>
        <w:rPr>
          <w:rFonts w:asciiTheme="majorHAnsi" w:hAnsiTheme="majorHAnsi"/>
        </w:rPr>
      </w:pPr>
    </w:p>
    <w:p w:rsidR="00D5286E" w:rsidRPr="00003672" w:rsidRDefault="00D5286E" w:rsidP="00D5286E">
      <w:pPr>
        <w:pStyle w:val="Heading2"/>
        <w:numPr>
          <w:ilvl w:val="0"/>
          <w:numId w:val="0"/>
        </w:numPr>
        <w:ind w:left="576"/>
        <w:rPr>
          <w:rFonts w:asciiTheme="majorHAnsi" w:hAnsiTheme="majorHAnsi"/>
        </w:rPr>
      </w:pPr>
    </w:p>
    <w:p w:rsidR="00D54485" w:rsidRPr="00003672" w:rsidRDefault="00674039" w:rsidP="00604998">
      <w:pPr>
        <w:pStyle w:val="Heading1"/>
        <w:rPr>
          <w:rFonts w:asciiTheme="majorHAnsi" w:hAnsiTheme="majorHAnsi"/>
        </w:rPr>
      </w:pPr>
      <w:r w:rsidRPr="00003672">
        <w:rPr>
          <w:rFonts w:asciiTheme="majorHAnsi" w:hAnsiTheme="majorHAnsi"/>
        </w:rPr>
        <w:br w:type="page"/>
      </w:r>
      <w:bookmarkStart w:id="18" w:name="_Toc359689854"/>
      <w:r w:rsidR="000F099B" w:rsidRPr="00003672">
        <w:rPr>
          <w:rFonts w:asciiTheme="majorHAnsi" w:hAnsiTheme="majorHAnsi"/>
        </w:rPr>
        <w:lastRenderedPageBreak/>
        <w:t>D</w:t>
      </w:r>
      <w:r w:rsidR="005604AF" w:rsidRPr="00003672">
        <w:rPr>
          <w:rFonts w:asciiTheme="majorHAnsi" w:hAnsiTheme="majorHAnsi"/>
        </w:rPr>
        <w:t xml:space="preserve">esign and </w:t>
      </w:r>
      <w:r w:rsidR="003A436F" w:rsidRPr="00003672">
        <w:rPr>
          <w:rFonts w:asciiTheme="majorHAnsi" w:hAnsiTheme="majorHAnsi"/>
        </w:rPr>
        <w:t>F</w:t>
      </w:r>
      <w:r w:rsidR="005604AF" w:rsidRPr="00003672">
        <w:rPr>
          <w:rFonts w:asciiTheme="majorHAnsi" w:hAnsiTheme="majorHAnsi"/>
        </w:rPr>
        <w:t>low</w:t>
      </w:r>
      <w:bookmarkEnd w:id="18"/>
    </w:p>
    <w:p w:rsidR="00767CAD" w:rsidRPr="00003672" w:rsidRDefault="00767CAD" w:rsidP="00604998">
      <w:pPr>
        <w:pStyle w:val="Heading2"/>
        <w:spacing w:before="0" w:after="0"/>
        <w:rPr>
          <w:rFonts w:asciiTheme="majorHAnsi" w:hAnsiTheme="majorHAnsi"/>
        </w:rPr>
      </w:pPr>
      <w:bookmarkStart w:id="19" w:name="_Toc359689855"/>
      <w:r w:rsidRPr="00003672">
        <w:rPr>
          <w:rFonts w:asciiTheme="majorHAnsi" w:hAnsiTheme="majorHAnsi"/>
        </w:rPr>
        <w:t>Overview</w:t>
      </w:r>
      <w:bookmarkEnd w:id="19"/>
    </w:p>
    <w:p w:rsidR="00C27F87" w:rsidRPr="00003672" w:rsidRDefault="00C27F87" w:rsidP="00604998">
      <w:pPr>
        <w:pStyle w:val="Body"/>
        <w:rPr>
          <w:rFonts w:asciiTheme="majorHAnsi" w:hAnsiTheme="majorHAnsi"/>
        </w:rPr>
      </w:pPr>
      <w:r w:rsidRPr="00003672">
        <w:rPr>
          <w:rFonts w:asciiTheme="majorHAnsi" w:hAnsiTheme="majorHAnsi"/>
        </w:rPr>
        <w:t>As described</w:t>
      </w:r>
      <w:r w:rsidR="00604998" w:rsidRPr="00003672">
        <w:rPr>
          <w:rFonts w:asciiTheme="majorHAnsi" w:hAnsiTheme="majorHAnsi"/>
        </w:rPr>
        <w:t xml:space="preserve"> the system is built </w:t>
      </w:r>
      <w:r w:rsidRPr="00003672">
        <w:rPr>
          <w:rFonts w:asciiTheme="majorHAnsi" w:hAnsiTheme="majorHAnsi"/>
        </w:rPr>
        <w:t>of the following components:</w:t>
      </w:r>
    </w:p>
    <w:p w:rsidR="00604998" w:rsidRPr="00003672" w:rsidRDefault="00796B74" w:rsidP="00796B74">
      <w:pPr>
        <w:pStyle w:val="Body"/>
        <w:spacing w:before="0" w:after="0"/>
        <w:rPr>
          <w:rFonts w:asciiTheme="majorHAnsi" w:hAnsiTheme="majorHAnsi"/>
        </w:rPr>
      </w:pPr>
      <w:r w:rsidRPr="00003672">
        <w:rPr>
          <w:rFonts w:asciiTheme="majorHAnsi" w:hAnsiTheme="majorHAnsi"/>
          <w:b/>
          <w:bCs/>
        </w:rPr>
        <w:t xml:space="preserve">AVs, </w:t>
      </w:r>
      <w:r w:rsidR="00C27F87" w:rsidRPr="00003672">
        <w:rPr>
          <w:rFonts w:asciiTheme="majorHAnsi" w:hAnsiTheme="majorHAnsi"/>
          <w:b/>
          <w:bCs/>
        </w:rPr>
        <w:t xml:space="preserve">RVs, </w:t>
      </w:r>
      <w:r w:rsidRPr="00003672">
        <w:rPr>
          <w:rFonts w:asciiTheme="majorHAnsi" w:hAnsiTheme="majorHAnsi"/>
          <w:b/>
          <w:bCs/>
        </w:rPr>
        <w:t xml:space="preserve">two </w:t>
      </w:r>
      <w:r w:rsidR="00C27F87" w:rsidRPr="00003672">
        <w:rPr>
          <w:rFonts w:asciiTheme="majorHAnsi" w:hAnsiTheme="majorHAnsi"/>
          <w:b/>
          <w:bCs/>
        </w:rPr>
        <w:t>BS</w:t>
      </w:r>
      <w:r w:rsidR="00604998" w:rsidRPr="00003672">
        <w:rPr>
          <w:rFonts w:asciiTheme="majorHAnsi" w:hAnsiTheme="majorHAnsi"/>
          <w:b/>
          <w:bCs/>
        </w:rPr>
        <w:t>s</w:t>
      </w:r>
      <w:r w:rsidR="00C27F87" w:rsidRPr="00003672">
        <w:rPr>
          <w:rFonts w:asciiTheme="majorHAnsi" w:hAnsiTheme="majorHAnsi"/>
          <w:b/>
          <w:bCs/>
        </w:rPr>
        <w:t>,</w:t>
      </w:r>
      <w:r w:rsidRPr="00003672">
        <w:rPr>
          <w:rFonts w:asciiTheme="majorHAnsi" w:hAnsiTheme="majorHAnsi"/>
          <w:b/>
          <w:bCs/>
        </w:rPr>
        <w:t xml:space="preserve"> two Display units, one Control unit</w:t>
      </w:r>
      <w:r w:rsidR="0040275D" w:rsidRPr="00003672">
        <w:rPr>
          <w:rFonts w:asciiTheme="majorHAnsi" w:hAnsiTheme="majorHAnsi"/>
          <w:b/>
          <w:bCs/>
        </w:rPr>
        <w:t xml:space="preserve"> and one Guard server</w:t>
      </w:r>
      <w:r w:rsidR="00C27F87" w:rsidRPr="00003672">
        <w:rPr>
          <w:rFonts w:asciiTheme="majorHAnsi" w:hAnsiTheme="majorHAnsi"/>
        </w:rPr>
        <w:t>.</w:t>
      </w:r>
    </w:p>
    <w:p w:rsidR="00604998" w:rsidRPr="00003672" w:rsidRDefault="00604998" w:rsidP="00796B74">
      <w:pPr>
        <w:pStyle w:val="Body"/>
        <w:spacing w:before="0" w:after="0"/>
        <w:rPr>
          <w:rFonts w:asciiTheme="majorHAnsi" w:hAnsiTheme="majorHAnsi"/>
        </w:rPr>
      </w:pPr>
    </w:p>
    <w:p w:rsidR="00C27F87" w:rsidRPr="00003672" w:rsidRDefault="009306FC" w:rsidP="00796B74">
      <w:pPr>
        <w:pStyle w:val="Body"/>
        <w:spacing w:before="0" w:after="0"/>
        <w:rPr>
          <w:rFonts w:asciiTheme="majorHAnsi" w:hAnsiTheme="majorHAnsi"/>
        </w:rPr>
      </w:pPr>
      <w:r w:rsidRPr="00003672">
        <w:rPr>
          <w:rFonts w:asciiTheme="majorHAnsi" w:hAnsiTheme="majorHAnsi"/>
        </w:rPr>
        <w:t>The</w:t>
      </w:r>
      <w:r w:rsidR="009B32D1" w:rsidRPr="00003672">
        <w:rPr>
          <w:rFonts w:asciiTheme="majorHAnsi" w:hAnsiTheme="majorHAnsi"/>
        </w:rPr>
        <w:t xml:space="preserve"> basic</w:t>
      </w:r>
      <w:r w:rsidRPr="00003672">
        <w:rPr>
          <w:rFonts w:asciiTheme="majorHAnsi" w:hAnsiTheme="majorHAnsi"/>
        </w:rPr>
        <w:t xml:space="preserve"> modules and network topology are described below:</w:t>
      </w:r>
    </w:p>
    <w:p w:rsidR="009B32D1" w:rsidRPr="00003672" w:rsidRDefault="009B32D1" w:rsidP="00C27F87">
      <w:pPr>
        <w:pStyle w:val="Body"/>
        <w:spacing w:before="0" w:after="0"/>
        <w:rPr>
          <w:rFonts w:asciiTheme="majorHAnsi" w:hAnsiTheme="majorHAnsi"/>
        </w:rPr>
      </w:pPr>
    </w:p>
    <w:p w:rsidR="009B32D1" w:rsidRPr="00003672" w:rsidRDefault="009B32D1" w:rsidP="00604998">
      <w:pPr>
        <w:pStyle w:val="Body"/>
        <w:numPr>
          <w:ilvl w:val="0"/>
          <w:numId w:val="29"/>
        </w:numPr>
        <w:tabs>
          <w:tab w:val="clear" w:pos="1440"/>
        </w:tabs>
        <w:spacing w:before="0" w:after="0"/>
        <w:rPr>
          <w:rFonts w:asciiTheme="majorHAnsi" w:hAnsiTheme="majorHAnsi"/>
        </w:rPr>
      </w:pPr>
      <w:r w:rsidRPr="00003672">
        <w:rPr>
          <w:rFonts w:asciiTheme="majorHAnsi" w:hAnsiTheme="majorHAnsi"/>
          <w:b/>
          <w:bCs/>
        </w:rPr>
        <w:t xml:space="preserve">AV – </w:t>
      </w:r>
      <w:r w:rsidRPr="00003672">
        <w:rPr>
          <w:rFonts w:asciiTheme="majorHAnsi" w:hAnsiTheme="majorHAnsi"/>
        </w:rPr>
        <w:t xml:space="preserve">A </w:t>
      </w:r>
      <w:r w:rsidR="006B7541" w:rsidRPr="00003672">
        <w:rPr>
          <w:rFonts w:asciiTheme="majorHAnsi" w:hAnsiTheme="majorHAnsi"/>
        </w:rPr>
        <w:t xml:space="preserve">regular vehicle on the road (can be considered as an End Device). Such vehicle can ask to register to the network through the </w:t>
      </w:r>
      <w:r w:rsidR="00137D86" w:rsidRPr="00003672">
        <w:rPr>
          <w:rFonts w:asciiTheme="majorHAnsi" w:hAnsiTheme="majorHAnsi"/>
        </w:rPr>
        <w:t>RV</w:t>
      </w:r>
      <w:r w:rsidR="006B7541" w:rsidRPr="00003672">
        <w:rPr>
          <w:rFonts w:asciiTheme="majorHAnsi" w:hAnsiTheme="majorHAnsi"/>
        </w:rPr>
        <w:t xml:space="preserve">. On registration success, it'll be able to send and receive emergency </w:t>
      </w:r>
      <w:r w:rsidR="00511A14" w:rsidRPr="00003672">
        <w:rPr>
          <w:rFonts w:asciiTheme="majorHAnsi" w:hAnsiTheme="majorHAnsi"/>
        </w:rPr>
        <w:t xml:space="preserve">Flood </w:t>
      </w:r>
      <w:r w:rsidR="006B7541" w:rsidRPr="00003672">
        <w:rPr>
          <w:rFonts w:asciiTheme="majorHAnsi" w:hAnsiTheme="majorHAnsi"/>
        </w:rPr>
        <w:t>messages that originate from other vehicles.</w:t>
      </w:r>
    </w:p>
    <w:p w:rsidR="006B7541" w:rsidRPr="00003672" w:rsidRDefault="00137D86" w:rsidP="00604998">
      <w:pPr>
        <w:pStyle w:val="Body"/>
        <w:numPr>
          <w:ilvl w:val="0"/>
          <w:numId w:val="29"/>
        </w:numPr>
        <w:tabs>
          <w:tab w:val="clear" w:pos="1440"/>
        </w:tabs>
        <w:spacing w:before="0" w:after="0"/>
        <w:rPr>
          <w:rFonts w:asciiTheme="majorHAnsi" w:hAnsiTheme="majorHAnsi"/>
        </w:rPr>
      </w:pPr>
      <w:r w:rsidRPr="00003672">
        <w:rPr>
          <w:rFonts w:asciiTheme="majorHAnsi" w:hAnsiTheme="majorHAnsi"/>
          <w:b/>
          <w:bCs/>
        </w:rPr>
        <w:t>RV</w:t>
      </w:r>
      <w:r w:rsidR="006B7541" w:rsidRPr="00003672">
        <w:rPr>
          <w:rFonts w:asciiTheme="majorHAnsi" w:hAnsiTheme="majorHAnsi"/>
        </w:rPr>
        <w:t xml:space="preserve"> – Relay vehicle</w:t>
      </w:r>
      <w:r w:rsidR="00211309" w:rsidRPr="00003672">
        <w:rPr>
          <w:rFonts w:asciiTheme="majorHAnsi" w:hAnsiTheme="majorHAnsi"/>
        </w:rPr>
        <w:t>. It r</w:t>
      </w:r>
      <w:r w:rsidR="000F7D53" w:rsidRPr="00003672">
        <w:rPr>
          <w:rFonts w:asciiTheme="majorHAnsi" w:hAnsiTheme="majorHAnsi"/>
        </w:rPr>
        <w:t xml:space="preserve">elays all data traffic between the AVs </w:t>
      </w:r>
      <w:r w:rsidR="001664A2" w:rsidRPr="00003672">
        <w:rPr>
          <w:rFonts w:asciiTheme="majorHAnsi" w:hAnsiTheme="majorHAnsi"/>
        </w:rPr>
        <w:t xml:space="preserve">and the </w:t>
      </w:r>
      <w:r w:rsidR="00035BB6" w:rsidRPr="00003672">
        <w:rPr>
          <w:rFonts w:asciiTheme="majorHAnsi" w:hAnsiTheme="majorHAnsi"/>
        </w:rPr>
        <w:t xml:space="preserve">rest of the </w:t>
      </w:r>
      <w:r w:rsidR="001664A2" w:rsidRPr="00003672">
        <w:rPr>
          <w:rFonts w:asciiTheme="majorHAnsi" w:hAnsiTheme="majorHAnsi"/>
        </w:rPr>
        <w:t>network, via a BS.</w:t>
      </w:r>
      <w:r w:rsidR="001E0FC8" w:rsidRPr="00003672">
        <w:rPr>
          <w:rFonts w:asciiTheme="majorHAnsi" w:hAnsiTheme="majorHAnsi"/>
        </w:rPr>
        <w:t xml:space="preserve"> On reception of a </w:t>
      </w:r>
      <w:r w:rsidR="00511A14" w:rsidRPr="00003672">
        <w:rPr>
          <w:rFonts w:asciiTheme="majorHAnsi" w:hAnsiTheme="majorHAnsi"/>
        </w:rPr>
        <w:t xml:space="preserve">Flood </w:t>
      </w:r>
      <w:r w:rsidR="001E0FC8" w:rsidRPr="00003672">
        <w:rPr>
          <w:rFonts w:asciiTheme="majorHAnsi" w:hAnsiTheme="majorHAnsi"/>
        </w:rPr>
        <w:t>message, it relays it to all connected devices.</w:t>
      </w:r>
    </w:p>
    <w:p w:rsidR="00092933" w:rsidRPr="00003672" w:rsidRDefault="006B7541" w:rsidP="00604998">
      <w:pPr>
        <w:pStyle w:val="Body"/>
        <w:numPr>
          <w:ilvl w:val="0"/>
          <w:numId w:val="29"/>
        </w:numPr>
        <w:tabs>
          <w:tab w:val="clear" w:pos="1440"/>
        </w:tabs>
        <w:spacing w:before="0" w:after="0"/>
        <w:rPr>
          <w:rFonts w:asciiTheme="majorHAnsi" w:hAnsiTheme="majorHAnsi"/>
        </w:rPr>
      </w:pPr>
      <w:r w:rsidRPr="00003672">
        <w:rPr>
          <w:rFonts w:asciiTheme="majorHAnsi" w:hAnsiTheme="majorHAnsi"/>
          <w:b/>
          <w:bCs/>
        </w:rPr>
        <w:t>BS</w:t>
      </w:r>
      <w:r w:rsidRPr="00003672">
        <w:rPr>
          <w:rFonts w:asciiTheme="majorHAnsi" w:hAnsiTheme="majorHAnsi"/>
        </w:rPr>
        <w:t xml:space="preserve"> – A static base station alongside the road.</w:t>
      </w:r>
      <w:r w:rsidR="00157CEF" w:rsidRPr="00003672">
        <w:rPr>
          <w:rFonts w:asciiTheme="majorHAnsi" w:hAnsiTheme="majorHAnsi"/>
        </w:rPr>
        <w:t xml:space="preserve"> It's r</w:t>
      </w:r>
      <w:r w:rsidR="00EB6400" w:rsidRPr="00003672">
        <w:rPr>
          <w:rFonts w:asciiTheme="majorHAnsi" w:hAnsiTheme="majorHAnsi"/>
        </w:rPr>
        <w:t>esponsi</w:t>
      </w:r>
      <w:r w:rsidR="00323B95" w:rsidRPr="00003672">
        <w:rPr>
          <w:rFonts w:asciiTheme="majorHAnsi" w:hAnsiTheme="majorHAnsi"/>
        </w:rPr>
        <w:t xml:space="preserve">ble for connecting between </w:t>
      </w:r>
      <w:r w:rsidR="00137D86" w:rsidRPr="00003672">
        <w:rPr>
          <w:rFonts w:asciiTheme="majorHAnsi" w:hAnsiTheme="majorHAnsi"/>
        </w:rPr>
        <w:t>RV</w:t>
      </w:r>
      <w:r w:rsidR="00323B95" w:rsidRPr="00003672">
        <w:rPr>
          <w:rFonts w:asciiTheme="majorHAnsi" w:hAnsiTheme="majorHAnsi"/>
        </w:rPr>
        <w:t>s</w:t>
      </w:r>
      <w:r w:rsidR="00511A14" w:rsidRPr="00003672">
        <w:rPr>
          <w:rFonts w:asciiTheme="majorHAnsi" w:hAnsiTheme="majorHAnsi"/>
        </w:rPr>
        <w:t xml:space="preserve"> and the Guard server.</w:t>
      </w:r>
    </w:p>
    <w:p w:rsidR="00604998" w:rsidRPr="00003672" w:rsidRDefault="00511A14" w:rsidP="00604998">
      <w:pPr>
        <w:pStyle w:val="Body"/>
        <w:numPr>
          <w:ilvl w:val="0"/>
          <w:numId w:val="29"/>
        </w:numPr>
        <w:tabs>
          <w:tab w:val="clear" w:pos="1440"/>
        </w:tabs>
        <w:spacing w:before="0" w:after="0"/>
        <w:rPr>
          <w:rFonts w:asciiTheme="majorHAnsi" w:hAnsiTheme="majorHAnsi"/>
        </w:rPr>
      </w:pPr>
      <w:r w:rsidRPr="00003672">
        <w:rPr>
          <w:rFonts w:asciiTheme="majorHAnsi" w:hAnsiTheme="majorHAnsi"/>
          <w:b/>
          <w:bCs/>
        </w:rPr>
        <w:t>Guard server</w:t>
      </w:r>
      <w:r w:rsidRPr="00003672">
        <w:rPr>
          <w:rFonts w:asciiTheme="majorHAnsi" w:hAnsiTheme="majorHAnsi"/>
        </w:rPr>
        <w:t xml:space="preserve"> – Receives messages from the Base Stations and forwards them if necessary.</w:t>
      </w:r>
    </w:p>
    <w:p w:rsidR="00D64757" w:rsidRDefault="00604998" w:rsidP="00604998">
      <w:pPr>
        <w:pStyle w:val="Body"/>
        <w:numPr>
          <w:ilvl w:val="0"/>
          <w:numId w:val="29"/>
        </w:numPr>
        <w:tabs>
          <w:tab w:val="clear" w:pos="1440"/>
        </w:tabs>
        <w:spacing w:before="0" w:after="0"/>
        <w:rPr>
          <w:rFonts w:asciiTheme="majorHAnsi" w:hAnsiTheme="majorHAnsi"/>
        </w:rPr>
      </w:pPr>
      <w:r w:rsidRPr="00003672">
        <w:rPr>
          <w:rFonts w:asciiTheme="majorHAnsi" w:hAnsiTheme="majorHAnsi"/>
          <w:b/>
          <w:bCs/>
        </w:rPr>
        <w:t xml:space="preserve">Control Unit – </w:t>
      </w:r>
      <w:r w:rsidRPr="00003672">
        <w:rPr>
          <w:rFonts w:asciiTheme="majorHAnsi" w:hAnsiTheme="majorHAnsi"/>
        </w:rPr>
        <w:t>Control</w:t>
      </w:r>
      <w:r w:rsidRPr="00003672">
        <w:rPr>
          <w:rFonts w:asciiTheme="majorHAnsi" w:hAnsiTheme="majorHAnsi"/>
        </w:rPr>
        <w:t>s</w:t>
      </w:r>
      <w:r w:rsidRPr="00003672">
        <w:rPr>
          <w:rFonts w:asciiTheme="majorHAnsi" w:hAnsiTheme="majorHAnsi"/>
        </w:rPr>
        <w:t xml:space="preserve"> the ch</w:t>
      </w:r>
      <w:r w:rsidRPr="00003672">
        <w:rPr>
          <w:rFonts w:asciiTheme="majorHAnsi" w:hAnsiTheme="majorHAnsi"/>
        </w:rPr>
        <w:t>anges in the network's topology, responds to network topology queries and so on.</w:t>
      </w:r>
    </w:p>
    <w:p w:rsidR="00003672" w:rsidRPr="00003672" w:rsidRDefault="00003672" w:rsidP="00003672">
      <w:pPr>
        <w:pStyle w:val="Body"/>
        <w:tabs>
          <w:tab w:val="clear" w:pos="1440"/>
        </w:tabs>
        <w:spacing w:before="0" w:after="0"/>
        <w:ind w:left="360"/>
        <w:rPr>
          <w:rFonts w:asciiTheme="majorHAnsi" w:hAnsiTheme="majorHAnsi"/>
        </w:rPr>
      </w:pPr>
    </w:p>
    <w:p w:rsidR="00D54485" w:rsidRPr="00003672" w:rsidRDefault="0027480C" w:rsidP="00044EAB">
      <w:pPr>
        <w:pStyle w:val="Heading2"/>
        <w:spacing w:after="0"/>
        <w:rPr>
          <w:rFonts w:asciiTheme="majorHAnsi" w:hAnsiTheme="majorHAnsi"/>
        </w:rPr>
      </w:pPr>
      <w:bookmarkStart w:id="20" w:name="_Toc359689856"/>
      <w:r w:rsidRPr="00003672">
        <w:rPr>
          <w:rFonts w:asciiTheme="majorHAnsi" w:hAnsiTheme="majorHAnsi"/>
        </w:rPr>
        <w:t>Modules</w:t>
      </w:r>
      <w:r w:rsidR="009A6A58" w:rsidRPr="00003672">
        <w:rPr>
          <w:rFonts w:asciiTheme="majorHAnsi" w:hAnsiTheme="majorHAnsi"/>
        </w:rPr>
        <w:t xml:space="preserve"> overview</w:t>
      </w:r>
      <w:bookmarkEnd w:id="20"/>
    </w:p>
    <w:p w:rsidR="006C1796" w:rsidRPr="00003672" w:rsidRDefault="006C1796" w:rsidP="00044EAB">
      <w:pPr>
        <w:pStyle w:val="Body"/>
        <w:spacing w:after="0"/>
        <w:rPr>
          <w:rFonts w:asciiTheme="majorHAnsi" w:hAnsiTheme="majorHAnsi"/>
        </w:rPr>
      </w:pPr>
      <w:bookmarkStart w:id="21" w:name="_Toc498840512"/>
    </w:p>
    <w:p w:rsidR="00E13D0D" w:rsidRPr="00003672" w:rsidRDefault="002964F8" w:rsidP="002964F8">
      <w:pPr>
        <w:pStyle w:val="Body"/>
        <w:spacing w:before="0" w:after="0"/>
        <w:rPr>
          <w:rFonts w:asciiTheme="majorHAnsi" w:hAnsiTheme="majorHAnsi"/>
          <w:b/>
          <w:bCs/>
          <w:color w:val="4F81BD"/>
          <w:u w:val="single"/>
        </w:rPr>
      </w:pPr>
      <w:r w:rsidRPr="00003672">
        <w:rPr>
          <w:rFonts w:asciiTheme="majorHAnsi" w:hAnsiTheme="majorHAnsi"/>
          <w:b/>
          <w:bCs/>
          <w:color w:val="4F81BD"/>
          <w:u w:val="single"/>
        </w:rPr>
        <w:t>AV</w:t>
      </w:r>
    </w:p>
    <w:p w:rsidR="002964F8" w:rsidRPr="00003672" w:rsidRDefault="00B52B57" w:rsidP="002964F8">
      <w:pPr>
        <w:pStyle w:val="Body"/>
        <w:spacing w:before="0" w:after="0"/>
        <w:rPr>
          <w:rFonts w:asciiTheme="majorHAnsi" w:hAnsiTheme="majorHAnsi"/>
        </w:rPr>
      </w:pPr>
      <w:r w:rsidRPr="00003672">
        <w:rPr>
          <w:rFonts w:asciiTheme="majorHAnsi" w:hAnsiTheme="majorHAnsi"/>
          <w:b/>
          <w:bCs/>
          <w:u w:val="single"/>
        </w:rPr>
        <w:t>Variables:</w:t>
      </w:r>
      <w:r w:rsidRPr="00003672">
        <w:rPr>
          <w:rFonts w:asciiTheme="majorHAnsi" w:hAnsiTheme="majorHAnsi"/>
        </w:rPr>
        <w:t xml:space="preserve"> </w:t>
      </w:r>
    </w:p>
    <w:p w:rsidR="002964F8" w:rsidRPr="00003672" w:rsidRDefault="002964F8" w:rsidP="00003672">
      <w:pPr>
        <w:pStyle w:val="Body"/>
        <w:numPr>
          <w:ilvl w:val="0"/>
          <w:numId w:val="30"/>
        </w:numPr>
        <w:tabs>
          <w:tab w:val="clear" w:pos="1440"/>
        </w:tabs>
        <w:spacing w:before="0" w:after="0"/>
        <w:rPr>
          <w:rFonts w:asciiTheme="majorHAnsi" w:hAnsiTheme="majorHAnsi"/>
        </w:rPr>
      </w:pPr>
      <w:r w:rsidRPr="00003672">
        <w:rPr>
          <w:rFonts w:asciiTheme="majorHAnsi" w:hAnsiTheme="majorHAnsi"/>
        </w:rPr>
        <w:t xml:space="preserve">RV_ID – The ID of the RV that this AV is currently connected to. </w:t>
      </w:r>
    </w:p>
    <w:p w:rsidR="002964F8" w:rsidRPr="00003672" w:rsidRDefault="002964F8" w:rsidP="00003672">
      <w:pPr>
        <w:pStyle w:val="Body"/>
        <w:numPr>
          <w:ilvl w:val="0"/>
          <w:numId w:val="30"/>
        </w:numPr>
        <w:tabs>
          <w:tab w:val="clear" w:pos="1440"/>
        </w:tabs>
        <w:spacing w:before="0" w:after="0"/>
        <w:rPr>
          <w:rFonts w:asciiTheme="majorHAnsi" w:hAnsiTheme="majorHAnsi"/>
        </w:rPr>
      </w:pPr>
      <w:proofErr w:type="spellStart"/>
      <w:r w:rsidRPr="00003672">
        <w:rPr>
          <w:rFonts w:asciiTheme="majorHAnsi" w:hAnsiTheme="majorHAnsi"/>
        </w:rPr>
        <w:t>Last_Event_Time</w:t>
      </w:r>
      <w:proofErr w:type="spellEnd"/>
      <w:r w:rsidRPr="00003672">
        <w:rPr>
          <w:rFonts w:asciiTheme="majorHAnsi" w:hAnsiTheme="majorHAnsi"/>
        </w:rPr>
        <w:t xml:space="preserve"> – The time at the last </w:t>
      </w:r>
      <w:r w:rsidR="00511A14" w:rsidRPr="00003672">
        <w:rPr>
          <w:rFonts w:asciiTheme="majorHAnsi" w:hAnsiTheme="majorHAnsi"/>
        </w:rPr>
        <w:t xml:space="preserve">Flood </w:t>
      </w:r>
      <w:r w:rsidRPr="00003672">
        <w:rPr>
          <w:rFonts w:asciiTheme="majorHAnsi" w:hAnsiTheme="majorHAnsi"/>
        </w:rPr>
        <w:t>or crash event.</w:t>
      </w:r>
    </w:p>
    <w:p w:rsidR="004C12C9" w:rsidRPr="00003672" w:rsidRDefault="004C12C9" w:rsidP="00003672">
      <w:pPr>
        <w:pStyle w:val="Body"/>
        <w:numPr>
          <w:ilvl w:val="0"/>
          <w:numId w:val="30"/>
        </w:numPr>
        <w:tabs>
          <w:tab w:val="clear" w:pos="1440"/>
        </w:tabs>
        <w:spacing w:before="0" w:after="0"/>
        <w:rPr>
          <w:rFonts w:asciiTheme="majorHAnsi" w:hAnsiTheme="majorHAnsi"/>
        </w:rPr>
      </w:pPr>
      <w:proofErr w:type="spellStart"/>
      <w:r w:rsidRPr="00003672">
        <w:rPr>
          <w:rFonts w:asciiTheme="majorHAnsi" w:hAnsiTheme="majorHAnsi"/>
        </w:rPr>
        <w:t>Is_crazy</w:t>
      </w:r>
      <w:proofErr w:type="spellEnd"/>
      <w:r w:rsidRPr="00003672">
        <w:rPr>
          <w:rFonts w:asciiTheme="majorHAnsi" w:hAnsiTheme="majorHAnsi"/>
        </w:rPr>
        <w:t xml:space="preserve"> – Indicates the possible variation in this vehicle's speed.</w:t>
      </w:r>
    </w:p>
    <w:p w:rsidR="002964F8" w:rsidRPr="00003672" w:rsidRDefault="002964F8" w:rsidP="002964F8">
      <w:pPr>
        <w:pStyle w:val="Body"/>
        <w:spacing w:before="0" w:after="0"/>
        <w:rPr>
          <w:rFonts w:asciiTheme="majorHAnsi" w:hAnsiTheme="majorHAnsi"/>
        </w:rPr>
      </w:pPr>
      <w:r w:rsidRPr="00003672">
        <w:rPr>
          <w:rFonts w:asciiTheme="majorHAnsi" w:hAnsiTheme="majorHAnsi"/>
        </w:rPr>
        <w:tab/>
      </w:r>
      <w:r w:rsidRPr="00003672">
        <w:rPr>
          <w:rFonts w:asciiTheme="majorHAnsi" w:hAnsiTheme="majorHAnsi"/>
        </w:rPr>
        <w:tab/>
      </w:r>
    </w:p>
    <w:p w:rsidR="00EE691A" w:rsidRPr="00003672" w:rsidRDefault="002964F8" w:rsidP="002964F8">
      <w:pPr>
        <w:pStyle w:val="Body"/>
        <w:spacing w:before="0" w:after="0"/>
        <w:rPr>
          <w:rFonts w:asciiTheme="majorHAnsi" w:hAnsiTheme="majorHAnsi"/>
        </w:rPr>
      </w:pPr>
      <w:r w:rsidRPr="00003672">
        <w:rPr>
          <w:rFonts w:asciiTheme="majorHAnsi" w:hAnsiTheme="majorHAnsi"/>
          <w:b/>
          <w:bCs/>
          <w:u w:val="single"/>
        </w:rPr>
        <w:t>Description:</w:t>
      </w:r>
      <w:r w:rsidRPr="00003672">
        <w:rPr>
          <w:rFonts w:asciiTheme="majorHAnsi" w:hAnsiTheme="majorHAnsi"/>
        </w:rPr>
        <w:t xml:space="preserve"> The AV is an ordinary car on the freeway that uses the network.</w:t>
      </w:r>
    </w:p>
    <w:p w:rsidR="00BF0738" w:rsidRPr="00003672" w:rsidRDefault="00EE691A" w:rsidP="00BF0738">
      <w:pPr>
        <w:pStyle w:val="Body"/>
        <w:spacing w:before="0" w:after="0"/>
        <w:rPr>
          <w:rFonts w:asciiTheme="majorHAnsi" w:hAnsiTheme="majorHAnsi"/>
        </w:rPr>
      </w:pPr>
      <w:r w:rsidRPr="00003672">
        <w:rPr>
          <w:rFonts w:asciiTheme="majorHAnsi" w:hAnsiTheme="majorHAnsi"/>
        </w:rPr>
        <w:t xml:space="preserve">An AV can communicate with the rest of the network through a single RV at a time. If an AV goes </w:t>
      </w:r>
      <w:r w:rsidR="00BF0738" w:rsidRPr="00003672">
        <w:rPr>
          <w:rFonts w:asciiTheme="majorHAnsi" w:hAnsiTheme="majorHAnsi"/>
        </w:rPr>
        <w:t>out of an RV's range, it'll notify that RV and will try to reconnect to another RV in range. Information about RVs in its range will be obtained by querying the Control unit.</w:t>
      </w:r>
    </w:p>
    <w:p w:rsidR="00B33F99" w:rsidRPr="00003672" w:rsidRDefault="00BF0738" w:rsidP="004C12C9">
      <w:pPr>
        <w:pStyle w:val="Body"/>
        <w:spacing w:before="0" w:after="0"/>
        <w:rPr>
          <w:rFonts w:asciiTheme="majorHAnsi" w:hAnsiTheme="majorHAnsi"/>
        </w:rPr>
      </w:pPr>
      <w:r w:rsidRPr="00003672">
        <w:rPr>
          <w:rFonts w:asciiTheme="majorHAnsi" w:hAnsiTheme="majorHAnsi"/>
        </w:rPr>
        <w:t>After every pre-defined time it'll contact the Control unit</w:t>
      </w:r>
      <w:r w:rsidR="002964F8" w:rsidRPr="00003672">
        <w:rPr>
          <w:rFonts w:asciiTheme="majorHAnsi" w:hAnsiTheme="majorHAnsi"/>
        </w:rPr>
        <w:t xml:space="preserve"> </w:t>
      </w:r>
      <w:r w:rsidRPr="00003672">
        <w:rPr>
          <w:rFonts w:asciiTheme="majorHAnsi" w:hAnsiTheme="majorHAnsi"/>
        </w:rPr>
        <w:t>to ask for relocation along the road.</w:t>
      </w:r>
    </w:p>
    <w:p w:rsidR="004C12C9" w:rsidRPr="00003672" w:rsidRDefault="004C12C9" w:rsidP="004C12C9">
      <w:pPr>
        <w:pStyle w:val="Body"/>
        <w:spacing w:before="0" w:after="0"/>
        <w:rPr>
          <w:rFonts w:asciiTheme="majorHAnsi" w:hAnsiTheme="majorHAnsi"/>
        </w:rPr>
      </w:pPr>
      <w:r w:rsidRPr="00003672">
        <w:rPr>
          <w:rFonts w:asciiTheme="majorHAnsi" w:hAnsiTheme="majorHAnsi"/>
        </w:rPr>
        <w:t xml:space="preserve">Normal vehicle will travel at 110 KMH with a fluctuation of +/- 5 KMH. </w:t>
      </w:r>
    </w:p>
    <w:p w:rsidR="004C12C9" w:rsidRPr="00003672" w:rsidRDefault="004C12C9" w:rsidP="00213831">
      <w:pPr>
        <w:pStyle w:val="Body"/>
        <w:spacing w:before="0" w:after="0"/>
        <w:rPr>
          <w:rFonts w:asciiTheme="majorHAnsi" w:hAnsiTheme="majorHAnsi"/>
        </w:rPr>
      </w:pPr>
      <w:r w:rsidRPr="00003672">
        <w:rPr>
          <w:rFonts w:asciiTheme="majorHAnsi" w:hAnsiTheme="majorHAnsi"/>
        </w:rPr>
        <w:t xml:space="preserve">Crazy vehicle will travel at 110 KMH with a fluctuation of +/- 15 KMH.  </w:t>
      </w:r>
    </w:p>
    <w:p w:rsidR="004C12C9" w:rsidRPr="00003672" w:rsidRDefault="004C12C9" w:rsidP="00B33F99">
      <w:pPr>
        <w:pStyle w:val="Body"/>
        <w:spacing w:after="0"/>
        <w:rPr>
          <w:rFonts w:asciiTheme="majorHAnsi" w:hAnsiTheme="majorHAnsi"/>
          <w:b/>
          <w:bCs/>
          <w:color w:val="4F81BD"/>
          <w:u w:val="single"/>
        </w:rPr>
      </w:pPr>
    </w:p>
    <w:p w:rsidR="00B33F99" w:rsidRPr="00003672" w:rsidRDefault="004C12C9" w:rsidP="00B33F99">
      <w:pPr>
        <w:pStyle w:val="Body"/>
        <w:spacing w:after="0"/>
        <w:rPr>
          <w:rFonts w:asciiTheme="majorHAnsi" w:hAnsiTheme="majorHAnsi"/>
          <w:b/>
          <w:bCs/>
          <w:u w:val="single"/>
        </w:rPr>
      </w:pPr>
      <w:r w:rsidRPr="00003672">
        <w:rPr>
          <w:rFonts w:asciiTheme="majorHAnsi" w:hAnsiTheme="majorHAnsi"/>
          <w:b/>
          <w:bCs/>
          <w:color w:val="4F81BD"/>
          <w:u w:val="single"/>
        </w:rPr>
        <w:t>RV</w:t>
      </w:r>
    </w:p>
    <w:p w:rsidR="004C12C9" w:rsidRPr="00003672" w:rsidRDefault="004C12C9" w:rsidP="00511A14">
      <w:pPr>
        <w:pStyle w:val="Body"/>
        <w:spacing w:before="0" w:after="0"/>
        <w:rPr>
          <w:rFonts w:asciiTheme="majorHAnsi" w:hAnsiTheme="majorHAnsi"/>
        </w:rPr>
      </w:pPr>
      <w:r w:rsidRPr="00003672">
        <w:rPr>
          <w:rFonts w:asciiTheme="majorHAnsi" w:hAnsiTheme="majorHAnsi"/>
          <w:b/>
          <w:bCs/>
          <w:u w:val="single"/>
        </w:rPr>
        <w:t>Variables:</w:t>
      </w:r>
      <w:r w:rsidRPr="00003672">
        <w:rPr>
          <w:rFonts w:asciiTheme="majorHAnsi" w:hAnsiTheme="majorHAnsi"/>
        </w:rPr>
        <w:t xml:space="preserve"> </w:t>
      </w:r>
    </w:p>
    <w:p w:rsidR="004C12C9" w:rsidRPr="00003672" w:rsidRDefault="00F25DEB" w:rsidP="00003672">
      <w:pPr>
        <w:pStyle w:val="Body"/>
        <w:numPr>
          <w:ilvl w:val="0"/>
          <w:numId w:val="31"/>
        </w:numPr>
        <w:tabs>
          <w:tab w:val="clear" w:pos="1440"/>
        </w:tabs>
        <w:spacing w:before="0" w:after="0"/>
        <w:rPr>
          <w:rFonts w:asciiTheme="majorHAnsi" w:hAnsiTheme="majorHAnsi"/>
        </w:rPr>
      </w:pPr>
      <w:proofErr w:type="spellStart"/>
      <w:r w:rsidRPr="00003672">
        <w:rPr>
          <w:rFonts w:asciiTheme="majorHAnsi" w:hAnsiTheme="majorHAnsi"/>
        </w:rPr>
        <w:t>Number_of_supported_AVs</w:t>
      </w:r>
      <w:proofErr w:type="spellEnd"/>
      <w:r w:rsidRPr="00003672">
        <w:rPr>
          <w:rFonts w:asciiTheme="majorHAnsi" w:hAnsiTheme="majorHAnsi"/>
        </w:rPr>
        <w:t xml:space="preserve"> – The maximum number of clients this RV can support</w:t>
      </w:r>
      <w:r w:rsidR="004C12C9" w:rsidRPr="00003672">
        <w:rPr>
          <w:rFonts w:asciiTheme="majorHAnsi" w:hAnsiTheme="majorHAnsi"/>
        </w:rPr>
        <w:t>.</w:t>
      </w:r>
    </w:p>
    <w:p w:rsidR="00511A14" w:rsidRPr="00003672" w:rsidRDefault="001B1597" w:rsidP="00604998">
      <w:pPr>
        <w:pStyle w:val="Body"/>
        <w:spacing w:before="0" w:after="0"/>
        <w:rPr>
          <w:rFonts w:asciiTheme="majorHAnsi" w:hAnsiTheme="majorHAnsi"/>
        </w:rPr>
      </w:pPr>
      <w:r w:rsidRPr="00003672">
        <w:rPr>
          <w:rFonts w:asciiTheme="majorHAnsi" w:hAnsiTheme="majorHAnsi"/>
          <w:b/>
          <w:bCs/>
          <w:u w:val="single"/>
        </w:rPr>
        <w:t>Description:</w:t>
      </w:r>
      <w:r w:rsidRPr="00003672">
        <w:rPr>
          <w:rFonts w:asciiTheme="majorHAnsi" w:hAnsiTheme="majorHAnsi"/>
        </w:rPr>
        <w:t xml:space="preserve"> </w:t>
      </w:r>
      <w:r w:rsidR="0040275D" w:rsidRPr="00003672">
        <w:rPr>
          <w:rFonts w:asciiTheme="majorHAnsi" w:hAnsiTheme="majorHAnsi"/>
        </w:rPr>
        <w:t>R</w:t>
      </w:r>
      <w:r w:rsidR="00604998" w:rsidRPr="00003672">
        <w:rPr>
          <w:rFonts w:asciiTheme="majorHAnsi" w:hAnsiTheme="majorHAnsi"/>
        </w:rPr>
        <w:t>elays messages from and to AVs.</w:t>
      </w:r>
    </w:p>
    <w:p w:rsidR="00604998" w:rsidRPr="00003672" w:rsidRDefault="00604998" w:rsidP="00604998">
      <w:pPr>
        <w:pStyle w:val="Body"/>
        <w:spacing w:before="0" w:after="0"/>
        <w:rPr>
          <w:rFonts w:asciiTheme="majorHAnsi" w:hAnsiTheme="majorHAnsi"/>
        </w:rPr>
      </w:pPr>
      <w:r w:rsidRPr="00003672">
        <w:rPr>
          <w:rFonts w:asciiTheme="majorHAnsi" w:hAnsiTheme="majorHAnsi"/>
        </w:rPr>
        <w:t>Sends a flood message to all stations upon any of the following events:</w:t>
      </w:r>
    </w:p>
    <w:p w:rsidR="001B1597" w:rsidRPr="00003672" w:rsidRDefault="00604998" w:rsidP="00003672">
      <w:pPr>
        <w:pStyle w:val="Body"/>
        <w:tabs>
          <w:tab w:val="clear" w:pos="1440"/>
        </w:tabs>
        <w:spacing w:before="0" w:after="0"/>
        <w:rPr>
          <w:rFonts w:asciiTheme="majorHAnsi" w:hAnsiTheme="majorHAnsi"/>
        </w:rPr>
      </w:pPr>
      <w:r w:rsidRPr="00003672">
        <w:rPr>
          <w:rFonts w:asciiTheme="majorHAnsi" w:hAnsiTheme="majorHAnsi"/>
        </w:rPr>
        <w:tab/>
      </w:r>
      <w:r w:rsidR="00511A14" w:rsidRPr="00003672">
        <w:rPr>
          <w:rFonts w:asciiTheme="majorHAnsi" w:hAnsiTheme="majorHAnsi"/>
        </w:rPr>
        <w:t xml:space="preserve">- </w:t>
      </w:r>
      <w:r w:rsidR="009724BB" w:rsidRPr="00003672">
        <w:rPr>
          <w:rFonts w:asciiTheme="majorHAnsi" w:hAnsiTheme="majorHAnsi"/>
        </w:rPr>
        <w:t xml:space="preserve">Flood </w:t>
      </w:r>
      <w:r w:rsidR="0040275D" w:rsidRPr="00003672">
        <w:rPr>
          <w:rFonts w:asciiTheme="majorHAnsi" w:hAnsiTheme="majorHAnsi"/>
        </w:rPr>
        <w:t xml:space="preserve">message </w:t>
      </w:r>
      <w:r w:rsidR="0017588E" w:rsidRPr="00003672">
        <w:rPr>
          <w:rFonts w:asciiTheme="majorHAnsi" w:hAnsiTheme="majorHAnsi"/>
        </w:rPr>
        <w:t>reception from an AV</w:t>
      </w:r>
    </w:p>
    <w:p w:rsidR="00511A14" w:rsidRPr="00003672" w:rsidRDefault="00604998" w:rsidP="00003672">
      <w:pPr>
        <w:pStyle w:val="Body"/>
        <w:tabs>
          <w:tab w:val="clear" w:pos="1440"/>
        </w:tabs>
        <w:spacing w:before="0" w:after="0"/>
        <w:rPr>
          <w:rFonts w:asciiTheme="majorHAnsi" w:hAnsiTheme="majorHAnsi"/>
        </w:rPr>
      </w:pPr>
      <w:r w:rsidRPr="00003672">
        <w:rPr>
          <w:rFonts w:asciiTheme="majorHAnsi" w:hAnsiTheme="majorHAnsi"/>
        </w:rPr>
        <w:tab/>
      </w:r>
      <w:r w:rsidR="00511A14" w:rsidRPr="00003672">
        <w:rPr>
          <w:rFonts w:asciiTheme="majorHAnsi" w:hAnsiTheme="majorHAnsi"/>
        </w:rPr>
        <w:t>- Crash event</w:t>
      </w:r>
    </w:p>
    <w:p w:rsidR="0017588E" w:rsidRPr="00003672" w:rsidRDefault="0017588E" w:rsidP="00511A14">
      <w:pPr>
        <w:pStyle w:val="Body"/>
        <w:spacing w:before="0" w:after="0"/>
        <w:rPr>
          <w:rFonts w:asciiTheme="majorHAnsi" w:hAnsiTheme="majorHAnsi"/>
        </w:rPr>
      </w:pPr>
      <w:r w:rsidRPr="00003672">
        <w:rPr>
          <w:rFonts w:asciiTheme="majorHAnsi" w:hAnsiTheme="majorHAnsi"/>
        </w:rPr>
        <w:t>In case of a Flood message from the BS,</w:t>
      </w:r>
      <w:r w:rsidR="00351D2D" w:rsidRPr="00003672">
        <w:rPr>
          <w:rFonts w:asciiTheme="majorHAnsi" w:hAnsiTheme="majorHAnsi"/>
        </w:rPr>
        <w:t xml:space="preserve"> the RV will broadcast it only if </w:t>
      </w:r>
      <w:r w:rsidR="00003672" w:rsidRPr="00003672">
        <w:rPr>
          <w:rFonts w:asciiTheme="majorHAnsi" w:hAnsiTheme="majorHAnsi"/>
        </w:rPr>
        <w:t>its</w:t>
      </w:r>
      <w:r w:rsidR="00351D2D" w:rsidRPr="00003672">
        <w:rPr>
          <w:rFonts w:asciiTheme="majorHAnsi" w:hAnsiTheme="majorHAnsi"/>
        </w:rPr>
        <w:t xml:space="preserve"> range covers an area relevant to the Flood message.</w:t>
      </w:r>
    </w:p>
    <w:p w:rsidR="00511A14" w:rsidRPr="00003672" w:rsidRDefault="00511A14" w:rsidP="00511A14">
      <w:pPr>
        <w:pStyle w:val="Body"/>
        <w:spacing w:before="0" w:after="0"/>
        <w:rPr>
          <w:rFonts w:asciiTheme="majorHAnsi" w:hAnsiTheme="majorHAnsi"/>
        </w:rPr>
      </w:pPr>
      <w:r w:rsidRPr="00003672">
        <w:rPr>
          <w:rFonts w:asciiTheme="majorHAnsi" w:hAnsiTheme="majorHAnsi"/>
        </w:rPr>
        <w:t xml:space="preserve">A Flood message will contain an </w:t>
      </w:r>
      <w:proofErr w:type="spellStart"/>
      <w:r w:rsidRPr="00003672">
        <w:rPr>
          <w:rFonts w:asciiTheme="majorHAnsi" w:hAnsiTheme="majorHAnsi"/>
        </w:rPr>
        <w:t>event_id</w:t>
      </w:r>
      <w:proofErr w:type="spellEnd"/>
      <w:r w:rsidRPr="00003672">
        <w:rPr>
          <w:rFonts w:asciiTheme="majorHAnsi" w:hAnsiTheme="majorHAnsi"/>
        </w:rPr>
        <w:t xml:space="preserve">, </w:t>
      </w:r>
      <w:proofErr w:type="spellStart"/>
      <w:r w:rsidRPr="00003672">
        <w:rPr>
          <w:rFonts w:asciiTheme="majorHAnsi" w:hAnsiTheme="majorHAnsi"/>
        </w:rPr>
        <w:t>vehicle_id</w:t>
      </w:r>
      <w:proofErr w:type="spellEnd"/>
      <w:r w:rsidRPr="00003672">
        <w:rPr>
          <w:rFonts w:asciiTheme="majorHAnsi" w:hAnsiTheme="majorHAnsi"/>
        </w:rPr>
        <w:t xml:space="preserve"> and location coordinates.</w:t>
      </w:r>
    </w:p>
    <w:p w:rsidR="00E8718F" w:rsidRPr="00003672" w:rsidRDefault="00E8718F" w:rsidP="00D66D07">
      <w:pPr>
        <w:pStyle w:val="Body"/>
        <w:spacing w:before="0" w:after="0"/>
        <w:rPr>
          <w:rFonts w:asciiTheme="majorHAnsi" w:hAnsiTheme="majorHAnsi"/>
        </w:rPr>
      </w:pPr>
    </w:p>
    <w:p w:rsidR="00511A14" w:rsidRPr="00003672" w:rsidRDefault="00511A14" w:rsidP="00511A14">
      <w:pPr>
        <w:pStyle w:val="Body"/>
        <w:spacing w:after="0"/>
        <w:rPr>
          <w:rFonts w:asciiTheme="majorHAnsi" w:hAnsiTheme="majorHAnsi"/>
          <w:b/>
          <w:bCs/>
          <w:u w:val="single"/>
        </w:rPr>
      </w:pPr>
      <w:r w:rsidRPr="00003672">
        <w:rPr>
          <w:rFonts w:asciiTheme="majorHAnsi" w:hAnsiTheme="majorHAnsi"/>
          <w:b/>
          <w:bCs/>
          <w:color w:val="4F81BD"/>
          <w:u w:val="single"/>
        </w:rPr>
        <w:t>BS</w:t>
      </w:r>
    </w:p>
    <w:p w:rsidR="00511A14" w:rsidRPr="00003672" w:rsidRDefault="00511A14" w:rsidP="00511A14">
      <w:pPr>
        <w:pStyle w:val="Body"/>
        <w:spacing w:before="0" w:after="0"/>
        <w:rPr>
          <w:rFonts w:asciiTheme="majorHAnsi" w:hAnsiTheme="majorHAnsi"/>
        </w:rPr>
      </w:pPr>
      <w:r w:rsidRPr="00003672">
        <w:rPr>
          <w:rFonts w:asciiTheme="majorHAnsi" w:hAnsiTheme="majorHAnsi"/>
          <w:b/>
          <w:bCs/>
          <w:u w:val="single"/>
        </w:rPr>
        <w:t>Variables:</w:t>
      </w:r>
      <w:r w:rsidRPr="00003672">
        <w:rPr>
          <w:rFonts w:asciiTheme="majorHAnsi" w:hAnsiTheme="majorHAnsi"/>
        </w:rPr>
        <w:t xml:space="preserve"> none.</w:t>
      </w:r>
    </w:p>
    <w:p w:rsidR="00003672" w:rsidRPr="00003672" w:rsidRDefault="00511A14" w:rsidP="00003672">
      <w:pPr>
        <w:pStyle w:val="Body"/>
        <w:spacing w:before="0" w:after="0"/>
        <w:rPr>
          <w:rFonts w:asciiTheme="majorHAnsi" w:hAnsiTheme="majorHAnsi"/>
        </w:rPr>
      </w:pPr>
      <w:r w:rsidRPr="00003672">
        <w:rPr>
          <w:rFonts w:asciiTheme="majorHAnsi" w:hAnsiTheme="majorHAnsi"/>
          <w:b/>
          <w:bCs/>
          <w:u w:val="single"/>
        </w:rPr>
        <w:t>Description:</w:t>
      </w:r>
      <w:r w:rsidRPr="00003672">
        <w:rPr>
          <w:rFonts w:asciiTheme="majorHAnsi" w:hAnsiTheme="majorHAnsi"/>
        </w:rPr>
        <w:t xml:space="preserve"> Relays messages from the Guard server to the </w:t>
      </w:r>
      <w:r w:rsidR="00137D86" w:rsidRPr="00003672">
        <w:rPr>
          <w:rFonts w:asciiTheme="majorHAnsi" w:hAnsiTheme="majorHAnsi"/>
        </w:rPr>
        <w:t>RV</w:t>
      </w:r>
      <w:r w:rsidRPr="00003672">
        <w:rPr>
          <w:rFonts w:asciiTheme="majorHAnsi" w:hAnsiTheme="majorHAnsi"/>
        </w:rPr>
        <w:t>s.</w:t>
      </w:r>
    </w:p>
    <w:p w:rsidR="00CC2BEC" w:rsidRPr="00003672" w:rsidRDefault="00003672" w:rsidP="00003672">
      <w:pPr>
        <w:pStyle w:val="Body"/>
        <w:tabs>
          <w:tab w:val="clear" w:pos="1440"/>
        </w:tabs>
        <w:spacing w:before="0" w:after="0"/>
        <w:rPr>
          <w:rFonts w:asciiTheme="majorHAnsi" w:hAnsiTheme="majorHAnsi"/>
        </w:rPr>
      </w:pPr>
      <w:r w:rsidRPr="00003672">
        <w:rPr>
          <w:rFonts w:asciiTheme="majorHAnsi" w:hAnsiTheme="majorHAnsi"/>
        </w:rPr>
        <w:tab/>
        <w:t>- Upo</w:t>
      </w:r>
      <w:r w:rsidR="00CC2BEC" w:rsidRPr="00003672">
        <w:rPr>
          <w:rFonts w:asciiTheme="majorHAnsi" w:hAnsiTheme="majorHAnsi"/>
        </w:rPr>
        <w:t>n rece</w:t>
      </w:r>
      <w:r w:rsidR="00351D2D" w:rsidRPr="00003672">
        <w:rPr>
          <w:rFonts w:asciiTheme="majorHAnsi" w:hAnsiTheme="majorHAnsi"/>
        </w:rPr>
        <w:t>ption of a Flood message, it'll</w:t>
      </w:r>
      <w:r w:rsidR="00CC2BEC" w:rsidRPr="00003672">
        <w:rPr>
          <w:rFonts w:asciiTheme="majorHAnsi" w:hAnsiTheme="majorHAnsi"/>
        </w:rPr>
        <w:t xml:space="preserve"> broadcast it to all connections.</w:t>
      </w:r>
    </w:p>
    <w:p w:rsidR="00E8718F" w:rsidRPr="00003672" w:rsidRDefault="00E8718F" w:rsidP="00D66D07">
      <w:pPr>
        <w:pStyle w:val="Body"/>
        <w:spacing w:before="0" w:after="0"/>
        <w:rPr>
          <w:rFonts w:asciiTheme="majorHAnsi" w:hAnsiTheme="majorHAnsi"/>
        </w:rPr>
      </w:pPr>
    </w:p>
    <w:p w:rsidR="00511A14" w:rsidRPr="00003672" w:rsidRDefault="00511A14" w:rsidP="00511A14">
      <w:pPr>
        <w:pStyle w:val="Body"/>
        <w:spacing w:after="0"/>
        <w:rPr>
          <w:rFonts w:asciiTheme="majorHAnsi" w:hAnsiTheme="majorHAnsi"/>
          <w:b/>
          <w:bCs/>
          <w:u w:val="single"/>
        </w:rPr>
      </w:pPr>
      <w:r w:rsidRPr="00003672">
        <w:rPr>
          <w:rFonts w:asciiTheme="majorHAnsi" w:hAnsiTheme="majorHAnsi"/>
          <w:b/>
          <w:bCs/>
          <w:color w:val="4F81BD"/>
          <w:u w:val="single"/>
        </w:rPr>
        <w:t>Control Unit</w:t>
      </w:r>
    </w:p>
    <w:p w:rsidR="00511A14" w:rsidRPr="00003672" w:rsidRDefault="00511A14" w:rsidP="00511A14">
      <w:pPr>
        <w:pStyle w:val="Body"/>
        <w:spacing w:before="0" w:after="0"/>
        <w:rPr>
          <w:rFonts w:asciiTheme="majorHAnsi" w:hAnsiTheme="majorHAnsi"/>
        </w:rPr>
      </w:pPr>
      <w:r w:rsidRPr="00003672">
        <w:rPr>
          <w:rFonts w:asciiTheme="majorHAnsi" w:hAnsiTheme="majorHAnsi"/>
          <w:b/>
          <w:bCs/>
          <w:u w:val="single"/>
        </w:rPr>
        <w:t>Variables:</w:t>
      </w:r>
      <w:r w:rsidRPr="00003672">
        <w:rPr>
          <w:rFonts w:asciiTheme="majorHAnsi" w:hAnsiTheme="majorHAnsi"/>
        </w:rPr>
        <w:t xml:space="preserve"> </w:t>
      </w:r>
    </w:p>
    <w:p w:rsidR="00511A14" w:rsidRPr="00003672" w:rsidRDefault="002D4DBC" w:rsidP="00003672">
      <w:pPr>
        <w:pStyle w:val="Body"/>
        <w:numPr>
          <w:ilvl w:val="0"/>
          <w:numId w:val="31"/>
        </w:numPr>
        <w:tabs>
          <w:tab w:val="clear" w:pos="1440"/>
        </w:tabs>
        <w:spacing w:before="0" w:after="0"/>
        <w:rPr>
          <w:rFonts w:asciiTheme="majorHAnsi" w:hAnsiTheme="majorHAnsi"/>
        </w:rPr>
      </w:pPr>
      <w:proofErr w:type="spellStart"/>
      <w:r w:rsidRPr="00003672">
        <w:rPr>
          <w:rFonts w:asciiTheme="majorHAnsi" w:hAnsiTheme="majorHAnsi"/>
        </w:rPr>
        <w:t>RV_transmission_</w:t>
      </w:r>
      <w:r w:rsidR="00511A14" w:rsidRPr="00003672">
        <w:rPr>
          <w:rFonts w:asciiTheme="majorHAnsi" w:hAnsiTheme="majorHAnsi"/>
        </w:rPr>
        <w:t>range</w:t>
      </w:r>
      <w:proofErr w:type="spellEnd"/>
      <w:r w:rsidR="00511A14" w:rsidRPr="00003672">
        <w:rPr>
          <w:rFonts w:asciiTheme="majorHAnsi" w:hAnsiTheme="majorHAnsi"/>
        </w:rPr>
        <w:t xml:space="preserve"> – Will be used to calculate whether an AV can communicate with an RV.</w:t>
      </w:r>
    </w:p>
    <w:p w:rsidR="002D4DBC" w:rsidRPr="00003672" w:rsidRDefault="002D4DBC" w:rsidP="00003672">
      <w:pPr>
        <w:pStyle w:val="Body"/>
        <w:numPr>
          <w:ilvl w:val="0"/>
          <w:numId w:val="31"/>
        </w:numPr>
        <w:tabs>
          <w:tab w:val="clear" w:pos="1440"/>
        </w:tabs>
        <w:spacing w:before="0" w:after="0"/>
        <w:rPr>
          <w:rFonts w:asciiTheme="majorHAnsi" w:hAnsiTheme="majorHAnsi"/>
        </w:rPr>
      </w:pPr>
      <w:proofErr w:type="spellStart"/>
      <w:r w:rsidRPr="00003672">
        <w:rPr>
          <w:rFonts w:asciiTheme="majorHAnsi" w:hAnsiTheme="majorHAnsi"/>
        </w:rPr>
        <w:t>Number_of_lanes</w:t>
      </w:r>
      <w:proofErr w:type="spellEnd"/>
      <w:r w:rsidRPr="00003672">
        <w:rPr>
          <w:rFonts w:asciiTheme="majorHAnsi" w:hAnsiTheme="majorHAnsi"/>
        </w:rPr>
        <w:t xml:space="preserve"> – the number of lanes on the freeway. </w:t>
      </w:r>
    </w:p>
    <w:p w:rsidR="0017588E" w:rsidRPr="00003672" w:rsidRDefault="00511A14" w:rsidP="0017588E">
      <w:pPr>
        <w:pStyle w:val="Body"/>
        <w:spacing w:before="0" w:after="0"/>
        <w:rPr>
          <w:rFonts w:asciiTheme="majorHAnsi" w:hAnsiTheme="majorHAnsi"/>
        </w:rPr>
      </w:pPr>
      <w:r w:rsidRPr="00003672">
        <w:rPr>
          <w:rFonts w:asciiTheme="majorHAnsi" w:hAnsiTheme="majorHAnsi"/>
          <w:b/>
          <w:bCs/>
          <w:u w:val="single"/>
        </w:rPr>
        <w:t>Description:</w:t>
      </w:r>
      <w:r w:rsidRPr="00003672">
        <w:rPr>
          <w:rFonts w:asciiTheme="majorHAnsi" w:hAnsiTheme="majorHAnsi"/>
        </w:rPr>
        <w:t xml:space="preserve"> </w:t>
      </w:r>
      <w:r w:rsidR="0017588E" w:rsidRPr="00003672">
        <w:rPr>
          <w:rFonts w:asciiTheme="majorHAnsi" w:hAnsiTheme="majorHAnsi"/>
        </w:rPr>
        <w:t>Control the changes in the network's topology:</w:t>
      </w:r>
    </w:p>
    <w:p w:rsidR="00003672" w:rsidRPr="00003672" w:rsidRDefault="0017588E" w:rsidP="00003672">
      <w:pPr>
        <w:pStyle w:val="Body"/>
        <w:spacing w:before="0" w:after="0"/>
        <w:ind w:left="720"/>
        <w:rPr>
          <w:rFonts w:asciiTheme="majorHAnsi" w:hAnsiTheme="majorHAnsi"/>
        </w:rPr>
      </w:pPr>
      <w:r w:rsidRPr="00003672">
        <w:rPr>
          <w:rFonts w:asciiTheme="majorHAnsi" w:hAnsiTheme="majorHAnsi"/>
        </w:rPr>
        <w:t>- Replies vehicle relocation requests – calculates their new position considering their speed and lane switch probability, lets them know if they’ve crashed into another vehicle or that they're out of their current RV's range.</w:t>
      </w:r>
    </w:p>
    <w:p w:rsidR="00003672" w:rsidRPr="00003672" w:rsidRDefault="00003672" w:rsidP="00003672">
      <w:pPr>
        <w:pStyle w:val="Body"/>
        <w:spacing w:before="0" w:after="0"/>
        <w:ind w:left="720"/>
        <w:rPr>
          <w:rFonts w:asciiTheme="majorHAnsi" w:hAnsiTheme="majorHAnsi"/>
        </w:rPr>
      </w:pPr>
      <w:r w:rsidRPr="00003672">
        <w:rPr>
          <w:rFonts w:asciiTheme="majorHAnsi" w:hAnsiTheme="majorHAnsi"/>
        </w:rPr>
        <w:t xml:space="preserve">- </w:t>
      </w:r>
      <w:r w:rsidR="00CC2BEC" w:rsidRPr="00003672">
        <w:rPr>
          <w:rFonts w:asciiTheme="majorHAnsi" w:hAnsiTheme="majorHAnsi"/>
        </w:rPr>
        <w:t xml:space="preserve">It'll notify </w:t>
      </w:r>
      <w:r w:rsidR="00137D86" w:rsidRPr="00003672">
        <w:rPr>
          <w:rFonts w:asciiTheme="majorHAnsi" w:hAnsiTheme="majorHAnsi"/>
        </w:rPr>
        <w:t>RV</w:t>
      </w:r>
      <w:r w:rsidR="00CC2BEC" w:rsidRPr="00003672">
        <w:rPr>
          <w:rFonts w:asciiTheme="majorHAnsi" w:hAnsiTheme="majorHAnsi"/>
        </w:rPr>
        <w:t>s if they have to switch a BS.</w:t>
      </w:r>
    </w:p>
    <w:p w:rsidR="0017588E" w:rsidRPr="00003672" w:rsidRDefault="00003672" w:rsidP="00003672">
      <w:pPr>
        <w:pStyle w:val="Body"/>
        <w:spacing w:before="0" w:after="0"/>
        <w:ind w:left="720"/>
        <w:rPr>
          <w:rFonts w:asciiTheme="majorHAnsi" w:hAnsiTheme="majorHAnsi"/>
        </w:rPr>
      </w:pPr>
      <w:r w:rsidRPr="00003672">
        <w:rPr>
          <w:rFonts w:asciiTheme="majorHAnsi" w:hAnsiTheme="majorHAnsi"/>
        </w:rPr>
        <w:t>-</w:t>
      </w:r>
      <w:r w:rsidR="0017588E" w:rsidRPr="00003672">
        <w:rPr>
          <w:rFonts w:asciiTheme="majorHAnsi" w:hAnsiTheme="majorHAnsi"/>
        </w:rPr>
        <w:t xml:space="preserve"> Replies AV queries for the nearest </w:t>
      </w:r>
      <w:r w:rsidR="00137D86" w:rsidRPr="00003672">
        <w:rPr>
          <w:rFonts w:asciiTheme="majorHAnsi" w:hAnsiTheme="majorHAnsi"/>
        </w:rPr>
        <w:t>RV</w:t>
      </w:r>
      <w:r w:rsidR="0017588E" w:rsidRPr="00003672">
        <w:rPr>
          <w:rFonts w:asciiTheme="majorHAnsi" w:hAnsiTheme="majorHAnsi"/>
        </w:rPr>
        <w:t xml:space="preserve"> to connect to.</w:t>
      </w:r>
    </w:p>
    <w:p w:rsidR="0017588E" w:rsidRPr="00003672" w:rsidRDefault="00CC2BEC" w:rsidP="0017588E">
      <w:pPr>
        <w:pStyle w:val="Body"/>
        <w:spacing w:after="0"/>
        <w:rPr>
          <w:rFonts w:asciiTheme="majorHAnsi" w:hAnsiTheme="majorHAnsi"/>
          <w:b/>
          <w:bCs/>
          <w:u w:val="single"/>
        </w:rPr>
      </w:pPr>
      <w:r w:rsidRPr="00003672">
        <w:rPr>
          <w:rFonts w:asciiTheme="majorHAnsi" w:hAnsiTheme="majorHAnsi"/>
          <w:b/>
          <w:bCs/>
          <w:color w:val="4F81BD"/>
          <w:u w:val="single"/>
        </w:rPr>
        <w:t>Guard Server</w:t>
      </w:r>
    </w:p>
    <w:p w:rsidR="0017588E" w:rsidRPr="00003672" w:rsidRDefault="0017588E" w:rsidP="0017588E">
      <w:pPr>
        <w:pStyle w:val="Body"/>
        <w:spacing w:before="0" w:after="0"/>
        <w:rPr>
          <w:rFonts w:asciiTheme="majorHAnsi" w:hAnsiTheme="majorHAnsi"/>
        </w:rPr>
      </w:pPr>
      <w:r w:rsidRPr="00003672">
        <w:rPr>
          <w:rFonts w:asciiTheme="majorHAnsi" w:hAnsiTheme="majorHAnsi"/>
          <w:b/>
          <w:bCs/>
          <w:u w:val="single"/>
        </w:rPr>
        <w:t>Variables:</w:t>
      </w:r>
      <w:r w:rsidRPr="00003672">
        <w:rPr>
          <w:rFonts w:asciiTheme="majorHAnsi" w:hAnsiTheme="majorHAnsi"/>
        </w:rPr>
        <w:t xml:space="preserve"> </w:t>
      </w:r>
      <w:r w:rsidR="00351D2D" w:rsidRPr="00003672">
        <w:rPr>
          <w:rFonts w:asciiTheme="majorHAnsi" w:hAnsiTheme="majorHAnsi"/>
        </w:rPr>
        <w:t>none.</w:t>
      </w:r>
    </w:p>
    <w:p w:rsidR="0017588E" w:rsidRPr="00003672" w:rsidRDefault="0017588E" w:rsidP="00351D2D">
      <w:pPr>
        <w:pStyle w:val="Body"/>
        <w:spacing w:before="0" w:after="0"/>
        <w:rPr>
          <w:rFonts w:asciiTheme="majorHAnsi" w:hAnsiTheme="majorHAnsi"/>
        </w:rPr>
      </w:pPr>
      <w:r w:rsidRPr="00003672">
        <w:rPr>
          <w:rFonts w:asciiTheme="majorHAnsi" w:hAnsiTheme="majorHAnsi"/>
          <w:b/>
          <w:bCs/>
          <w:u w:val="single"/>
        </w:rPr>
        <w:t>Description:</w:t>
      </w:r>
      <w:r w:rsidRPr="00003672">
        <w:rPr>
          <w:rFonts w:asciiTheme="majorHAnsi" w:hAnsiTheme="majorHAnsi"/>
        </w:rPr>
        <w:t xml:space="preserve"> </w:t>
      </w:r>
      <w:r w:rsidR="00351D2D" w:rsidRPr="00003672">
        <w:rPr>
          <w:rFonts w:asciiTheme="majorHAnsi" w:hAnsiTheme="majorHAnsi"/>
        </w:rPr>
        <w:t>Will receive all Flood message across the network and route them between BSs if necessary.</w:t>
      </w:r>
    </w:p>
    <w:p w:rsidR="00010F42" w:rsidRPr="00003672" w:rsidRDefault="00010F42" w:rsidP="00B63917">
      <w:pPr>
        <w:pStyle w:val="Body"/>
        <w:spacing w:before="0" w:after="0"/>
        <w:rPr>
          <w:rFonts w:asciiTheme="majorHAnsi" w:hAnsiTheme="majorHAnsi"/>
        </w:rPr>
      </w:pPr>
    </w:p>
    <w:p w:rsidR="00010F42" w:rsidRPr="00003672" w:rsidRDefault="00010F42" w:rsidP="00D66D07">
      <w:pPr>
        <w:pStyle w:val="Body"/>
        <w:spacing w:before="0" w:after="0"/>
        <w:rPr>
          <w:rFonts w:asciiTheme="majorHAnsi" w:hAnsiTheme="majorHAnsi"/>
        </w:rPr>
      </w:pPr>
    </w:p>
    <w:p w:rsidR="003E25EA" w:rsidRPr="00003672" w:rsidRDefault="003E25EA" w:rsidP="003E25EA">
      <w:pPr>
        <w:pStyle w:val="Body"/>
        <w:spacing w:after="0"/>
        <w:rPr>
          <w:rFonts w:asciiTheme="majorHAnsi" w:hAnsiTheme="majorHAnsi"/>
          <w:b/>
          <w:bCs/>
          <w:u w:val="single"/>
        </w:rPr>
      </w:pPr>
      <w:r w:rsidRPr="00003672">
        <w:rPr>
          <w:rFonts w:asciiTheme="majorHAnsi" w:hAnsiTheme="majorHAnsi"/>
          <w:b/>
          <w:bCs/>
          <w:color w:val="4F81BD"/>
          <w:u w:val="single"/>
        </w:rPr>
        <w:t>Display Unit 1</w:t>
      </w:r>
      <w:r w:rsidR="00003672" w:rsidRPr="00003672">
        <w:rPr>
          <w:rFonts w:asciiTheme="majorHAnsi" w:hAnsiTheme="majorHAnsi"/>
          <w:b/>
          <w:bCs/>
          <w:color w:val="4F81BD"/>
          <w:u w:val="single"/>
        </w:rPr>
        <w:t>, 2</w:t>
      </w:r>
    </w:p>
    <w:p w:rsidR="003E25EA" w:rsidRPr="00003672" w:rsidRDefault="003E25EA" w:rsidP="003E25EA">
      <w:pPr>
        <w:pStyle w:val="Body"/>
        <w:spacing w:before="0" w:after="0"/>
        <w:rPr>
          <w:rFonts w:asciiTheme="majorHAnsi" w:hAnsiTheme="majorHAnsi"/>
        </w:rPr>
      </w:pPr>
      <w:r w:rsidRPr="00003672">
        <w:rPr>
          <w:rFonts w:asciiTheme="majorHAnsi" w:hAnsiTheme="majorHAnsi"/>
          <w:b/>
          <w:bCs/>
          <w:u w:val="single"/>
        </w:rPr>
        <w:t>Variables:</w:t>
      </w:r>
      <w:r w:rsidRPr="00003672">
        <w:rPr>
          <w:rFonts w:asciiTheme="majorHAnsi" w:hAnsiTheme="majorHAnsi"/>
        </w:rPr>
        <w:t xml:space="preserve"> none.</w:t>
      </w:r>
    </w:p>
    <w:p w:rsidR="003E25EA" w:rsidRPr="00003672" w:rsidRDefault="003E25EA" w:rsidP="00003672">
      <w:pPr>
        <w:pStyle w:val="Body"/>
        <w:spacing w:before="0" w:after="0"/>
        <w:rPr>
          <w:rFonts w:asciiTheme="majorHAnsi" w:hAnsiTheme="majorHAnsi"/>
        </w:rPr>
      </w:pPr>
      <w:r w:rsidRPr="00003672">
        <w:rPr>
          <w:rFonts w:asciiTheme="majorHAnsi" w:hAnsiTheme="majorHAnsi"/>
          <w:b/>
          <w:bCs/>
          <w:u w:val="single"/>
        </w:rPr>
        <w:t>Description:</w:t>
      </w:r>
      <w:r w:rsidRPr="00003672">
        <w:rPr>
          <w:rFonts w:asciiTheme="majorHAnsi" w:hAnsiTheme="majorHAnsi"/>
        </w:rPr>
        <w:t xml:space="preserve"> Will use the Control unit's data of the network topology and display the 1</w:t>
      </w:r>
      <w:r w:rsidRPr="00003672">
        <w:rPr>
          <w:rFonts w:asciiTheme="majorHAnsi" w:hAnsiTheme="majorHAnsi"/>
          <w:vertAlign w:val="superscript"/>
        </w:rPr>
        <w:t>st</w:t>
      </w:r>
      <w:r w:rsidR="00003672" w:rsidRPr="00003672">
        <w:rPr>
          <w:rFonts w:asciiTheme="majorHAnsi" w:hAnsiTheme="majorHAnsi"/>
        </w:rPr>
        <w:t>/2</w:t>
      </w:r>
      <w:r w:rsidR="00003672" w:rsidRPr="00003672">
        <w:rPr>
          <w:rFonts w:asciiTheme="majorHAnsi" w:hAnsiTheme="majorHAnsi"/>
          <w:vertAlign w:val="superscript"/>
        </w:rPr>
        <w:t>nd</w:t>
      </w:r>
      <w:r w:rsidR="00003672" w:rsidRPr="00003672">
        <w:rPr>
          <w:rFonts w:asciiTheme="majorHAnsi" w:hAnsiTheme="majorHAnsi"/>
        </w:rPr>
        <w:t xml:space="preserve"> </w:t>
      </w:r>
      <w:r w:rsidRPr="00003672">
        <w:rPr>
          <w:rFonts w:asciiTheme="majorHAnsi" w:hAnsiTheme="majorHAnsi"/>
        </w:rPr>
        <w:t xml:space="preserve">half of the road using </w:t>
      </w:r>
      <w:proofErr w:type="spellStart"/>
      <w:r w:rsidRPr="00003672">
        <w:rPr>
          <w:rFonts w:asciiTheme="majorHAnsi" w:hAnsiTheme="majorHAnsi"/>
        </w:rPr>
        <w:t>WxWidgets</w:t>
      </w:r>
      <w:proofErr w:type="spellEnd"/>
      <w:r w:rsidRPr="00003672">
        <w:rPr>
          <w:rFonts w:asciiTheme="majorHAnsi" w:hAnsiTheme="majorHAnsi"/>
        </w:rPr>
        <w:t>.</w:t>
      </w:r>
    </w:p>
    <w:p w:rsidR="00543597" w:rsidRPr="00003672" w:rsidRDefault="00543597" w:rsidP="00D66D07">
      <w:pPr>
        <w:pStyle w:val="Body"/>
        <w:spacing w:before="0" w:after="0"/>
        <w:rPr>
          <w:rFonts w:asciiTheme="majorHAnsi" w:hAnsiTheme="majorHAnsi"/>
        </w:rPr>
      </w:pPr>
    </w:p>
    <w:p w:rsidR="00543597" w:rsidRPr="00003672" w:rsidRDefault="00543597" w:rsidP="00D66D07">
      <w:pPr>
        <w:pStyle w:val="Body"/>
        <w:spacing w:before="0" w:after="0"/>
        <w:rPr>
          <w:rFonts w:asciiTheme="majorHAnsi" w:hAnsiTheme="majorHAnsi"/>
        </w:rPr>
      </w:pPr>
    </w:p>
    <w:p w:rsidR="00543597" w:rsidRPr="00003672" w:rsidRDefault="00543597" w:rsidP="00D66D07">
      <w:pPr>
        <w:pStyle w:val="Body"/>
        <w:spacing w:before="0" w:after="0"/>
        <w:rPr>
          <w:rFonts w:asciiTheme="majorHAnsi" w:hAnsiTheme="majorHAnsi"/>
        </w:rPr>
      </w:pPr>
    </w:p>
    <w:p w:rsidR="000B3571" w:rsidRPr="00003672" w:rsidRDefault="006E0D98" w:rsidP="00E8718F">
      <w:pPr>
        <w:pStyle w:val="Heading2"/>
        <w:spacing w:before="0" w:after="0"/>
        <w:rPr>
          <w:rFonts w:asciiTheme="majorHAnsi" w:hAnsiTheme="majorHAnsi"/>
        </w:rPr>
      </w:pPr>
      <w:bookmarkStart w:id="22" w:name="_Toc359689857"/>
      <w:proofErr w:type="spellStart"/>
      <w:r w:rsidRPr="00003672">
        <w:rPr>
          <w:rFonts w:asciiTheme="majorHAnsi" w:hAnsiTheme="majorHAnsi"/>
        </w:rPr>
        <w:t>Erlang</w:t>
      </w:r>
      <w:proofErr w:type="spellEnd"/>
      <w:r w:rsidRPr="00003672">
        <w:rPr>
          <w:rFonts w:asciiTheme="majorHAnsi" w:hAnsiTheme="majorHAnsi"/>
        </w:rPr>
        <w:t xml:space="preserve"> Nodes</w:t>
      </w:r>
      <w:bookmarkEnd w:id="22"/>
    </w:p>
    <w:p w:rsidR="00003672" w:rsidRPr="00003672" w:rsidRDefault="00003672" w:rsidP="00003672">
      <w:pPr>
        <w:pStyle w:val="Body"/>
        <w:rPr>
          <w:rFonts w:asciiTheme="majorHAnsi" w:hAnsiTheme="majorHAnsi"/>
        </w:rPr>
      </w:pPr>
      <w:r w:rsidRPr="00003672">
        <w:rPr>
          <w:rFonts w:asciiTheme="majorHAnsi" w:hAnsiTheme="majorHAnsi"/>
        </w:rPr>
        <w:t xml:space="preserve">Here is our proposed layout of </w:t>
      </w:r>
      <w:proofErr w:type="spellStart"/>
      <w:r w:rsidRPr="00003672">
        <w:rPr>
          <w:rFonts w:asciiTheme="majorHAnsi" w:hAnsiTheme="majorHAnsi"/>
        </w:rPr>
        <w:t>Erlang</w:t>
      </w:r>
      <w:proofErr w:type="spellEnd"/>
      <w:r w:rsidRPr="00003672">
        <w:rPr>
          <w:rFonts w:asciiTheme="majorHAnsi" w:hAnsiTheme="majorHAnsi"/>
        </w:rPr>
        <w:t xml:space="preserve"> nodes.</w:t>
      </w:r>
    </w:p>
    <w:p w:rsidR="00003672" w:rsidRPr="00003672" w:rsidRDefault="00003672" w:rsidP="00003672">
      <w:pPr>
        <w:pStyle w:val="Body"/>
        <w:keepNext/>
        <w:tabs>
          <w:tab w:val="clear" w:pos="1440"/>
          <w:tab w:val="left" w:pos="630"/>
        </w:tabs>
        <w:spacing w:after="0"/>
        <w:jc w:val="center"/>
        <w:rPr>
          <w:rFonts w:asciiTheme="majorHAnsi" w:hAnsiTheme="majorHAnsi"/>
        </w:rPr>
      </w:pPr>
      <w:r w:rsidRPr="00003672">
        <w:rPr>
          <w:rFonts w:asciiTheme="majorHAnsi" w:hAnsiTheme="majorHAnsi"/>
          <w:noProof/>
          <w:lang w:bidi="he-IL"/>
        </w:rPr>
        <w:drawing>
          <wp:inline distT="0" distB="0" distL="0" distR="0" wp14:anchorId="747BEE25" wp14:editId="516BF0B6">
            <wp:extent cx="1987550" cy="2298700"/>
            <wp:effectExtent l="0" t="0" r="0" b="0"/>
            <wp:docPr id="7" name="Picture 7" descr="C:\Users\Arnon\Downloads\erlang 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non\Downloads\erlang v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7550" cy="2298700"/>
                    </a:xfrm>
                    <a:prstGeom prst="rect">
                      <a:avLst/>
                    </a:prstGeom>
                    <a:noFill/>
                    <a:ln>
                      <a:noFill/>
                    </a:ln>
                  </pic:spPr>
                </pic:pic>
              </a:graphicData>
            </a:graphic>
          </wp:inline>
        </w:drawing>
      </w:r>
    </w:p>
    <w:p w:rsidR="00670411" w:rsidRPr="00003672" w:rsidRDefault="00003672" w:rsidP="00003672">
      <w:pPr>
        <w:pStyle w:val="Caption"/>
        <w:rPr>
          <w:rFonts w:asciiTheme="majorHAnsi" w:hAnsiTheme="majorHAnsi"/>
          <w:noProof/>
          <w:sz w:val="24"/>
        </w:rPr>
      </w:pPr>
      <w:r w:rsidRPr="00003672">
        <w:rPr>
          <w:rFonts w:asciiTheme="majorHAnsi" w:hAnsiTheme="majorHAnsi"/>
        </w:rPr>
        <w:t xml:space="preserve">Figure </w:t>
      </w:r>
      <w:r w:rsidRPr="00003672">
        <w:rPr>
          <w:rFonts w:asciiTheme="majorHAnsi" w:hAnsiTheme="majorHAnsi"/>
        </w:rPr>
        <w:fldChar w:fldCharType="begin"/>
      </w:r>
      <w:r w:rsidRPr="00003672">
        <w:rPr>
          <w:rFonts w:asciiTheme="majorHAnsi" w:hAnsiTheme="majorHAnsi"/>
        </w:rPr>
        <w:instrText xml:space="preserve"> SEQ Figure \* ARABIC </w:instrText>
      </w:r>
      <w:r w:rsidRPr="00003672">
        <w:rPr>
          <w:rFonts w:asciiTheme="majorHAnsi" w:hAnsiTheme="majorHAnsi"/>
        </w:rPr>
        <w:fldChar w:fldCharType="separate"/>
      </w:r>
      <w:r w:rsidRPr="00003672">
        <w:rPr>
          <w:rFonts w:asciiTheme="majorHAnsi" w:hAnsiTheme="majorHAnsi"/>
          <w:noProof/>
        </w:rPr>
        <w:t>2</w:t>
      </w:r>
      <w:r w:rsidRPr="00003672">
        <w:rPr>
          <w:rFonts w:asciiTheme="majorHAnsi" w:hAnsiTheme="majorHAnsi"/>
        </w:rPr>
        <w:fldChar w:fldCharType="end"/>
      </w:r>
      <w:r w:rsidRPr="00003672">
        <w:rPr>
          <w:rFonts w:asciiTheme="majorHAnsi" w:hAnsiTheme="majorHAnsi"/>
          <w:noProof/>
        </w:rPr>
        <w:t xml:space="preserve"> - Proposed Erlang node layout</w:t>
      </w:r>
    </w:p>
    <w:p w:rsidR="00670411" w:rsidRPr="00003672" w:rsidRDefault="00670411" w:rsidP="00670411">
      <w:pPr>
        <w:pStyle w:val="Body"/>
        <w:tabs>
          <w:tab w:val="clear" w:pos="1440"/>
          <w:tab w:val="left" w:pos="630"/>
        </w:tabs>
        <w:spacing w:after="0"/>
        <w:rPr>
          <w:rFonts w:asciiTheme="majorHAnsi" w:hAnsiTheme="majorHAnsi"/>
          <w:noProof/>
          <w:sz w:val="24"/>
        </w:rPr>
      </w:pPr>
    </w:p>
    <w:p w:rsidR="00670411" w:rsidRPr="00003672" w:rsidRDefault="00670411" w:rsidP="00670411">
      <w:pPr>
        <w:pStyle w:val="Body"/>
        <w:tabs>
          <w:tab w:val="clear" w:pos="1440"/>
          <w:tab w:val="left" w:pos="630"/>
        </w:tabs>
        <w:spacing w:after="0"/>
        <w:rPr>
          <w:rFonts w:asciiTheme="majorHAnsi" w:hAnsiTheme="majorHAnsi"/>
          <w:noProof/>
          <w:sz w:val="24"/>
        </w:rPr>
      </w:pPr>
    </w:p>
    <w:bookmarkEnd w:id="21"/>
    <w:p w:rsidR="008D5D34" w:rsidRPr="00003672" w:rsidRDefault="00A54A52" w:rsidP="00A54A52">
      <w:pPr>
        <w:pStyle w:val="Heading2"/>
        <w:rPr>
          <w:rFonts w:asciiTheme="majorHAnsi" w:hAnsiTheme="majorHAnsi"/>
          <w:noProof/>
        </w:rPr>
      </w:pPr>
      <w:r w:rsidRPr="00003672">
        <w:rPr>
          <w:rFonts w:asciiTheme="majorHAnsi" w:hAnsiTheme="majorHAnsi"/>
          <w:noProof/>
        </w:rPr>
        <w:br w:type="page"/>
      </w:r>
      <w:bookmarkStart w:id="23" w:name="_Toc359689858"/>
      <w:r w:rsidRPr="00003672">
        <w:rPr>
          <w:rFonts w:asciiTheme="majorHAnsi" w:hAnsiTheme="majorHAnsi"/>
          <w:noProof/>
        </w:rPr>
        <w:lastRenderedPageBreak/>
        <w:t>The actual simulation</w:t>
      </w:r>
      <w:bookmarkEnd w:id="23"/>
    </w:p>
    <w:p w:rsidR="00A54A52" w:rsidRPr="00003672" w:rsidRDefault="00A54A52" w:rsidP="00A54A52">
      <w:pPr>
        <w:pStyle w:val="Body"/>
        <w:rPr>
          <w:rFonts w:asciiTheme="majorHAnsi" w:hAnsiTheme="majorHAnsi"/>
        </w:rPr>
      </w:pPr>
      <w:r w:rsidRPr="00003672">
        <w:rPr>
          <w:rFonts w:asciiTheme="majorHAnsi" w:hAnsiTheme="majorHAnsi"/>
        </w:rPr>
        <w:t>Our plan is to simulate t</w:t>
      </w:r>
      <w:r w:rsidR="00137D86" w:rsidRPr="00003672">
        <w:rPr>
          <w:rFonts w:asciiTheme="majorHAnsi" w:hAnsiTheme="majorHAnsi"/>
        </w:rPr>
        <w:t>he flow of vehicles on the road with elements of speed changing among the vehicles.</w:t>
      </w:r>
    </w:p>
    <w:p w:rsidR="00137D86" w:rsidRPr="00003672" w:rsidRDefault="00137D86" w:rsidP="00137D86">
      <w:pPr>
        <w:pStyle w:val="Body"/>
        <w:rPr>
          <w:rFonts w:asciiTheme="majorHAnsi" w:hAnsiTheme="majorHAnsi"/>
        </w:rPr>
      </w:pPr>
      <w:r w:rsidRPr="00003672">
        <w:rPr>
          <w:rFonts w:asciiTheme="majorHAnsi" w:hAnsiTheme="majorHAnsi"/>
        </w:rPr>
        <w:t>The network structure is dynamic – AVs will exchange their RVs, depending on the range to the next RV. RV will swap their base stations also according to range.</w:t>
      </w:r>
    </w:p>
    <w:p w:rsidR="00137D86" w:rsidRPr="00003672" w:rsidRDefault="00137D86" w:rsidP="00137D86">
      <w:pPr>
        <w:pStyle w:val="Body"/>
        <w:rPr>
          <w:rFonts w:asciiTheme="majorHAnsi" w:hAnsiTheme="majorHAnsi"/>
        </w:rPr>
      </w:pPr>
      <w:r w:rsidRPr="00003672">
        <w:rPr>
          <w:rFonts w:asciiTheme="majorHAnsi" w:hAnsiTheme="majorHAnsi"/>
        </w:rPr>
        <w:t>Naturally, different types of driving will cause messages to be sent over the network.</w:t>
      </w:r>
    </w:p>
    <w:p w:rsidR="00003672" w:rsidRDefault="00137D86" w:rsidP="00003672">
      <w:pPr>
        <w:pStyle w:val="Body"/>
        <w:rPr>
          <w:rFonts w:asciiTheme="majorHAnsi" w:hAnsiTheme="majorHAnsi"/>
        </w:rPr>
      </w:pPr>
      <w:r w:rsidRPr="00003672">
        <w:rPr>
          <w:rFonts w:asciiTheme="majorHAnsi" w:hAnsiTheme="majorHAnsi"/>
        </w:rPr>
        <w:t>Our result from this simulation will be a graphic representation of the vehicles on the road, with their different roles – and messages passing between them. Naturally, the vehicles react to the different types of messages received.</w:t>
      </w:r>
    </w:p>
    <w:p w:rsidR="00003672" w:rsidRPr="00003672" w:rsidRDefault="00003672" w:rsidP="00003672">
      <w:pPr>
        <w:pStyle w:val="Body"/>
        <w:rPr>
          <w:rFonts w:asciiTheme="majorHAnsi" w:hAnsiTheme="majorHAnsi"/>
        </w:rPr>
      </w:pPr>
    </w:p>
    <w:bookmarkStart w:id="24" w:name="_Toc359689859" w:displacedByCustomXml="next"/>
    <w:sdt>
      <w:sdtPr>
        <w:rPr>
          <w:rFonts w:asciiTheme="majorHAnsi" w:hAnsiTheme="majorHAnsi"/>
        </w:rPr>
        <w:id w:val="-1616744473"/>
        <w:docPartObj>
          <w:docPartGallery w:val="Bibliographies"/>
          <w:docPartUnique/>
        </w:docPartObj>
      </w:sdtPr>
      <w:sdtEndPr>
        <w:rPr>
          <w:b w:val="0"/>
          <w:bCs w:val="0"/>
          <w:noProof/>
          <w:sz w:val="24"/>
          <w:szCs w:val="24"/>
        </w:rPr>
      </w:sdtEndPr>
      <w:sdtContent>
        <w:p w:rsidR="00003672" w:rsidRPr="00003672" w:rsidRDefault="00003672">
          <w:pPr>
            <w:pStyle w:val="Heading1"/>
            <w:rPr>
              <w:rFonts w:asciiTheme="majorHAnsi" w:hAnsiTheme="majorHAnsi"/>
            </w:rPr>
          </w:pPr>
          <w:r w:rsidRPr="00003672">
            <w:rPr>
              <w:rFonts w:asciiTheme="majorHAnsi" w:hAnsiTheme="majorHAnsi"/>
            </w:rPr>
            <w:t>Bibliography</w:t>
          </w:r>
          <w:r>
            <w:rPr>
              <w:rFonts w:asciiTheme="majorHAnsi" w:hAnsiTheme="majorHAnsi"/>
            </w:rPr>
            <w:softHyphen/>
          </w:r>
          <w:bookmarkEnd w:id="24"/>
        </w:p>
        <w:sdt>
          <w:sdtPr>
            <w:rPr>
              <w:rFonts w:asciiTheme="majorHAnsi" w:hAnsiTheme="majorHAnsi"/>
            </w:rPr>
            <w:id w:val="111145805"/>
            <w:bibliography/>
          </w:sdtPr>
          <w:sdtContent>
            <w:p w:rsidR="00003672" w:rsidRPr="00003672" w:rsidRDefault="00003672" w:rsidP="00003672">
              <w:pPr>
                <w:pStyle w:val="Bibliography"/>
                <w:ind w:left="720" w:hanging="720"/>
                <w:rPr>
                  <w:rFonts w:asciiTheme="majorHAnsi" w:hAnsiTheme="majorHAnsi"/>
                </w:rPr>
              </w:pPr>
              <w:r w:rsidRPr="00003672">
                <w:rPr>
                  <w:rFonts w:asciiTheme="majorHAnsi" w:hAnsiTheme="majorHAnsi"/>
                  <w:noProof w:val="0"/>
                </w:rPr>
                <w:fldChar w:fldCharType="begin"/>
              </w:r>
              <w:r w:rsidRPr="00003672">
                <w:rPr>
                  <w:rFonts w:asciiTheme="majorHAnsi" w:hAnsiTheme="majorHAnsi"/>
                </w:rPr>
                <w:instrText xml:space="preserve"> BIBLIOGRAPHY </w:instrText>
              </w:r>
              <w:r w:rsidRPr="00003672">
                <w:rPr>
                  <w:rFonts w:asciiTheme="majorHAnsi" w:hAnsiTheme="majorHAnsi"/>
                  <w:noProof w:val="0"/>
                </w:rPr>
                <w:fldChar w:fldCharType="separate"/>
              </w:r>
              <w:r w:rsidRPr="00003672">
                <w:rPr>
                  <w:rFonts w:asciiTheme="majorHAnsi" w:hAnsiTheme="majorHAnsi"/>
                </w:rPr>
                <w:t xml:space="preserve">Kuan-Lin, C., &amp; Hwang, R.-H. (2012, August 01). Communication framework for vehicle ad hoc network on freeways. </w:t>
              </w:r>
              <w:r w:rsidRPr="00003672">
                <w:rPr>
                  <w:rFonts w:asciiTheme="majorHAnsi" w:hAnsiTheme="majorHAnsi"/>
                  <w:i/>
                  <w:iCs/>
                </w:rPr>
                <w:t>Telecommunication Systems, 50</w:t>
              </w:r>
              <w:r w:rsidRPr="00003672">
                <w:rPr>
                  <w:rFonts w:asciiTheme="majorHAnsi" w:hAnsiTheme="majorHAnsi"/>
                </w:rPr>
                <w:t>(4). doi:10.1007/s11235-010-9401-4</w:t>
              </w:r>
            </w:p>
            <w:p w:rsidR="00003672" w:rsidRPr="00003672" w:rsidRDefault="00003672" w:rsidP="00003672">
              <w:pPr>
                <w:rPr>
                  <w:rFonts w:asciiTheme="majorHAnsi" w:hAnsiTheme="majorHAnsi"/>
                </w:rPr>
              </w:pPr>
              <w:r w:rsidRPr="00003672">
                <w:rPr>
                  <w:rFonts w:asciiTheme="majorHAnsi" w:hAnsiTheme="majorHAnsi"/>
                  <w:b/>
                  <w:bCs/>
                </w:rPr>
                <w:fldChar w:fldCharType="end"/>
              </w:r>
            </w:p>
          </w:sdtContent>
        </w:sdt>
      </w:sdtContent>
    </w:sdt>
    <w:p w:rsidR="00137D86" w:rsidRPr="00003672" w:rsidRDefault="00137D86" w:rsidP="00137D86">
      <w:pPr>
        <w:pStyle w:val="Body"/>
        <w:rPr>
          <w:rFonts w:asciiTheme="majorHAnsi" w:hAnsiTheme="majorHAnsi"/>
        </w:rPr>
      </w:pPr>
      <w:bookmarkStart w:id="25" w:name="_GoBack"/>
      <w:bookmarkEnd w:id="25"/>
    </w:p>
    <w:sectPr w:rsidR="00137D86" w:rsidRPr="00003672">
      <w:footerReference w:type="default" r:id="rId15"/>
      <w:footerReference w:type="first" r:id="rId16"/>
      <w:pgSz w:w="11906" w:h="16838" w:code="9"/>
      <w:pgMar w:top="1134" w:right="1304" w:bottom="1758" w:left="1247" w:header="454" w:footer="1418" w:gutter="0"/>
      <w:pgNumType w:start="1" w:chapStyle="1"/>
      <w:cols w:space="720"/>
      <w:titlePg/>
    </w:sectPr>
  </w:body>
</w:document>
</file>

<file path=word/customizations.xml><?xml version="1.0" encoding="utf-8"?>
<wne:tcg xmlns:r="http://schemas.openxmlformats.org/officeDocument/2006/relationships" xmlns:wne="http://schemas.microsoft.com/office/word/2006/wordml">
  <wne:keymaps>
    <wne:keymap wne:kcmPrimary="0071">
      <wne:acd wne:acdName="acd2"/>
    </wne:keymap>
    <wne:keymap wne:kcmPrimary="0072">
      <wne:acd wne:acdName="acd3"/>
    </wne:keymap>
    <wne:keymap wne:kcmPrimary="0077">
      <wne:acd wne:acdName="acd1"/>
    </wne:keymap>
    <wne:keymap wne:kcmPrimary="0079">
      <wne:acd wne:acdName="acd0"/>
    </wne:keymap>
  </wne:keymaps>
  <wne:toolbars>
    <wne:acdManifest>
      <wne:acdEntry wne:acdName="acd0"/>
      <wne:acdEntry wne:acdName="acd1"/>
      <wne:acdEntry wne:acdName="acd2"/>
      <wne:acdEntry wne:acdName="acd3"/>
    </wne:acdManifest>
  </wne:toolbars>
  <wne:acds>
    <wne:acd wne:argValue="AgBUAGEAYgBsAGUAIABFAG4AdAByAHkA" wne:acdName="acd0" wne:fciIndexBasedOn="0065"/>
    <wne:acd wne:argValue="AgBjAG8AZABlAC0AaQB0AGEAbAA=" wne:acdName="acd1" wne:fciIndexBasedOn="0065"/>
    <wne:acd wne:argValue="AgBCAG8AZAB5AA==" wne:acdName="acd2" wne:fciIndexBasedOn="0065"/>
    <wne:acd wne:argValue="AgB0AGEAYgBsAGUAIABlAG4AdAByAHk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BD5" w:rsidRDefault="00103BD5">
      <w:r>
        <w:separator/>
      </w:r>
    </w:p>
  </w:endnote>
  <w:endnote w:type="continuationSeparator" w:id="0">
    <w:p w:rsidR="00103BD5" w:rsidRDefault="00103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New Century Schlbk">
    <w:altName w:val="Times New Roman"/>
    <w:charset w:val="4D"/>
    <w:family w:val="auto"/>
    <w:pitch w:val="variable"/>
    <w:sig w:usb0="00000000"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BF7" w:rsidRDefault="00816BF7">
    <w:pPr>
      <w:pStyle w:val="Footer"/>
    </w:pPr>
    <w:r>
      <w:t>Table of Contents</w:t>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BF7" w:rsidRDefault="00816BF7">
    <w:pPr>
      <w:pStyle w:val="Footer"/>
    </w:pPr>
    <w:r>
      <w:t>Table of Contents</w:t>
    </w:r>
    <w:r>
      <w:tab/>
    </w:r>
    <w:r>
      <w:tab/>
    </w:r>
    <w:r>
      <w:rPr>
        <w:rStyle w:val="PageNumber"/>
      </w:rPr>
      <w:fldChar w:fldCharType="begin"/>
    </w:r>
    <w:r>
      <w:rPr>
        <w:rStyle w:val="PageNumber"/>
      </w:rPr>
      <w:instrText xml:space="preserve"> PAGE </w:instrText>
    </w:r>
    <w:r>
      <w:rPr>
        <w:rStyle w:val="PageNumber"/>
      </w:rPr>
      <w:fldChar w:fldCharType="separate"/>
    </w:r>
    <w:r w:rsidR="00003672">
      <w:rPr>
        <w:rStyle w:val="PageNumber"/>
        <w:noProof/>
      </w:rPr>
      <w:t>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BF7" w:rsidRDefault="00816BF7">
    <w:pPr>
      <w:pStyle w:val="Footer"/>
    </w:pPr>
    <w:del w:id="26" w:author="daureen" w:date="2001-07-16T12:32:00Z">
      <w:r>
        <w:fldChar w:fldCharType="begin"/>
      </w:r>
      <w:r>
        <w:delInstrText xml:space="preserve"> STYLEREF "Heading 1" </w:delInstrText>
      </w:r>
      <w:r>
        <w:fldChar w:fldCharType="separate"/>
      </w:r>
      <w:r>
        <w:fldChar w:fldCharType="end"/>
      </w:r>
    </w:del>
    <w:r>
      <w:tab/>
    </w:r>
    <w:r>
      <w:tab/>
    </w:r>
    <w:r>
      <w:rPr>
        <w:rStyle w:val="PageNumber"/>
      </w:rPr>
      <w:fldChar w:fldCharType="begin"/>
    </w:r>
    <w:r>
      <w:rPr>
        <w:rStyle w:val="PageNumber"/>
      </w:rPr>
      <w:instrText xml:space="preserve"> PAGE </w:instrText>
    </w:r>
    <w:r>
      <w:rPr>
        <w:rStyle w:val="PageNumber"/>
      </w:rPr>
      <w:fldChar w:fldCharType="separate"/>
    </w:r>
    <w:r w:rsidR="00C25832">
      <w:rPr>
        <w:rStyle w:val="PageNumber"/>
        <w:noProof/>
      </w:rPr>
      <w:t>1-4</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BF7" w:rsidRDefault="00003672">
    <w:pPr>
      <w:pStyle w:val="Footer"/>
    </w:pPr>
    <w:r w:rsidRPr="00003672">
      <w:t>Vehicle ad-hoc network simulation</w:t>
    </w:r>
    <w:r w:rsidR="00816BF7">
      <w:tab/>
    </w:r>
    <w:r w:rsidR="00816BF7">
      <w:tab/>
    </w:r>
    <w:r w:rsidR="00816BF7">
      <w:rPr>
        <w:rStyle w:val="PageNumber"/>
      </w:rPr>
      <w:fldChar w:fldCharType="begin"/>
    </w:r>
    <w:r w:rsidR="00816BF7">
      <w:rPr>
        <w:rStyle w:val="PageNumber"/>
      </w:rPr>
      <w:instrText xml:space="preserve"> PAGE </w:instrText>
    </w:r>
    <w:r w:rsidR="00816BF7">
      <w:rPr>
        <w:rStyle w:val="PageNumber"/>
      </w:rPr>
      <w:fldChar w:fldCharType="separate"/>
    </w:r>
    <w:r>
      <w:rPr>
        <w:rStyle w:val="PageNumber"/>
        <w:noProof/>
      </w:rPr>
      <w:t>1-1</w:t>
    </w:r>
    <w:r w:rsidR="00816BF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BD5" w:rsidRDefault="00103BD5">
      <w:r>
        <w:separator/>
      </w:r>
    </w:p>
  </w:footnote>
  <w:footnote w:type="continuationSeparator" w:id="0">
    <w:p w:rsidR="00103BD5" w:rsidRDefault="00103B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BF7" w:rsidRDefault="00816BF7" w:rsidP="001361F2">
    <w:pPr>
      <w:pStyle w:val="Header"/>
    </w:pPr>
    <w:r>
      <w:t>Design Review</w: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BF7" w:rsidRDefault="00816BF7" w:rsidP="0005447B">
    <w:pPr>
      <w:pStyle w:val="Header"/>
    </w:pPr>
    <w:r>
      <w:t>Design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824"/>
    <w:multiLevelType w:val="hybridMultilevel"/>
    <w:tmpl w:val="8458CB36"/>
    <w:lvl w:ilvl="0" w:tplc="22E05BA0">
      <w:start w:val="3"/>
      <w:numFmt w:val="bullet"/>
      <w:lvlText w:val="-"/>
      <w:lvlJc w:val="left"/>
      <w:pPr>
        <w:ind w:left="720" w:hanging="360"/>
      </w:pPr>
      <w:rPr>
        <w:rFonts w:ascii="Century Schoolbook" w:eastAsia="Times New Roman" w:hAnsi="Century Schoolbook" w:cs="Miria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544B5"/>
    <w:multiLevelType w:val="singleLevel"/>
    <w:tmpl w:val="040D0003"/>
    <w:lvl w:ilvl="0">
      <w:start w:val="1"/>
      <w:numFmt w:val="chosung"/>
      <w:lvlText w:val=""/>
      <w:lvlJc w:val="center"/>
      <w:pPr>
        <w:tabs>
          <w:tab w:val="num" w:pos="648"/>
        </w:tabs>
        <w:ind w:left="360" w:right="360" w:hanging="72"/>
      </w:pPr>
      <w:rPr>
        <w:rFonts w:ascii="Symbol" w:hAnsi="Symbol" w:hint="default"/>
      </w:rPr>
    </w:lvl>
  </w:abstractNum>
  <w:abstractNum w:abstractNumId="2">
    <w:nsid w:val="20564211"/>
    <w:multiLevelType w:val="hybridMultilevel"/>
    <w:tmpl w:val="DCD44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A2B16"/>
    <w:multiLevelType w:val="hybridMultilevel"/>
    <w:tmpl w:val="FF18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760AD"/>
    <w:multiLevelType w:val="hybridMultilevel"/>
    <w:tmpl w:val="B8762BA0"/>
    <w:lvl w:ilvl="0" w:tplc="25A0AE62">
      <w:start w:val="1"/>
      <w:numFmt w:val="bullet"/>
      <w:pStyle w:val="ListBullet3"/>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5">
    <w:nsid w:val="27521C73"/>
    <w:multiLevelType w:val="multilevel"/>
    <w:tmpl w:val="B728079C"/>
    <w:lvl w:ilvl="0">
      <w:start w:val="1"/>
      <w:numFmt w:val="bullet"/>
      <w:pStyle w:val="BulletOutline"/>
      <w:lvlText w:val=""/>
      <w:lvlJc w:val="left"/>
      <w:pPr>
        <w:tabs>
          <w:tab w:val="num" w:pos="1080"/>
        </w:tabs>
        <w:ind w:left="1080" w:right="1080" w:hanging="360"/>
      </w:pPr>
      <w:rPr>
        <w:rFonts w:ascii="Symbol" w:hAnsi="Symbol" w:hint="default"/>
        <w:sz w:val="28"/>
      </w:rPr>
    </w:lvl>
    <w:lvl w:ilvl="1">
      <w:start w:val="1"/>
      <w:numFmt w:val="bullet"/>
      <w:lvlText w:val=""/>
      <w:lvlJc w:val="left"/>
      <w:pPr>
        <w:tabs>
          <w:tab w:val="num" w:pos="1440"/>
        </w:tabs>
        <w:ind w:left="1440" w:right="1440" w:hanging="360"/>
      </w:pPr>
      <w:rPr>
        <w:rFonts w:ascii="Symbol" w:hAnsi="Symbol" w:hint="default"/>
        <w:sz w:val="28"/>
      </w:rPr>
    </w:lvl>
    <w:lvl w:ilvl="2">
      <w:start w:val="1"/>
      <w:numFmt w:val="bullet"/>
      <w:lvlText w:val=""/>
      <w:lvlJc w:val="left"/>
      <w:pPr>
        <w:tabs>
          <w:tab w:val="num" w:pos="1944"/>
        </w:tabs>
        <w:ind w:left="1944" w:right="1944" w:hanging="504"/>
      </w:pPr>
      <w:rPr>
        <w:rFonts w:ascii="Symbol" w:hAnsi="Symbol" w:hint="default"/>
        <w:sz w:val="28"/>
      </w:rPr>
    </w:lvl>
    <w:lvl w:ilvl="3">
      <w:start w:val="1"/>
      <w:numFmt w:val="none"/>
      <w:lvlText w:val=""/>
      <w:lvlJc w:val="left"/>
      <w:pPr>
        <w:tabs>
          <w:tab w:val="num" w:pos="1944"/>
        </w:tabs>
        <w:ind w:left="1944" w:right="1944" w:hanging="504"/>
      </w:pPr>
      <w:rPr>
        <w:rFonts w:hint="default"/>
      </w:rPr>
    </w:lvl>
    <w:lvl w:ilvl="4">
      <w:start w:val="1"/>
      <w:numFmt w:val="none"/>
      <w:lvlText w:val=""/>
      <w:lvlJc w:val="left"/>
      <w:pPr>
        <w:tabs>
          <w:tab w:val="num" w:pos="1944"/>
        </w:tabs>
        <w:ind w:left="1944" w:right="1944" w:hanging="504"/>
      </w:pPr>
      <w:rPr>
        <w:rFonts w:hint="default"/>
      </w:rPr>
    </w:lvl>
    <w:lvl w:ilvl="5">
      <w:start w:val="1"/>
      <w:numFmt w:val="none"/>
      <w:lvlText w:val=""/>
      <w:lvlJc w:val="left"/>
      <w:pPr>
        <w:tabs>
          <w:tab w:val="num" w:pos="2160"/>
        </w:tabs>
        <w:ind w:left="2160" w:right="2160" w:hanging="360"/>
      </w:pPr>
      <w:rPr>
        <w:rFonts w:hint="default"/>
      </w:rPr>
    </w:lvl>
    <w:lvl w:ilvl="6">
      <w:start w:val="1"/>
      <w:numFmt w:val="none"/>
      <w:lvlText w:val=""/>
      <w:lvlJc w:val="left"/>
      <w:pPr>
        <w:tabs>
          <w:tab w:val="num" w:pos="2520"/>
        </w:tabs>
        <w:ind w:left="2520" w:right="2520" w:hanging="360"/>
      </w:pPr>
      <w:rPr>
        <w:rFonts w:hint="default"/>
      </w:rPr>
    </w:lvl>
    <w:lvl w:ilvl="7">
      <w:start w:val="1"/>
      <w:numFmt w:val="none"/>
      <w:lvlText w:val=""/>
      <w:lvlJc w:val="left"/>
      <w:pPr>
        <w:tabs>
          <w:tab w:val="num" w:pos="2880"/>
        </w:tabs>
        <w:ind w:left="2880" w:right="2880" w:hanging="360"/>
      </w:pPr>
      <w:rPr>
        <w:rFonts w:hint="default"/>
      </w:rPr>
    </w:lvl>
    <w:lvl w:ilvl="8">
      <w:start w:val="1"/>
      <w:numFmt w:val="none"/>
      <w:lvlText w:val=""/>
      <w:lvlJc w:val="left"/>
      <w:pPr>
        <w:tabs>
          <w:tab w:val="num" w:pos="3240"/>
        </w:tabs>
        <w:ind w:left="3240" w:right="3240" w:hanging="360"/>
      </w:pPr>
      <w:rPr>
        <w:rFonts w:hint="default"/>
      </w:rPr>
    </w:lvl>
  </w:abstractNum>
  <w:abstractNum w:abstractNumId="6">
    <w:nsid w:val="281852BE"/>
    <w:multiLevelType w:val="hybridMultilevel"/>
    <w:tmpl w:val="6C7E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46007"/>
    <w:multiLevelType w:val="multilevel"/>
    <w:tmpl w:val="9C2CBDBA"/>
    <w:lvl w:ilvl="0">
      <w:start w:val="1"/>
      <w:numFmt w:val="decimal"/>
      <w:pStyle w:val="Heading1"/>
      <w:suff w:val="space"/>
      <w:lvlText w:val="%1."/>
      <w:lvlJc w:val="left"/>
      <w:pPr>
        <w:ind w:left="432" w:righ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right="576" w:hanging="576"/>
      </w:pPr>
      <w:rPr>
        <w:rFonts w:hint="default"/>
      </w:rPr>
    </w:lvl>
    <w:lvl w:ilvl="2">
      <w:start w:val="1"/>
      <w:numFmt w:val="decimal"/>
      <w:pStyle w:val="Heading3"/>
      <w:suff w:val="space"/>
      <w:lvlText w:val="%1.%2.%3"/>
      <w:lvlJc w:val="left"/>
      <w:pPr>
        <w:ind w:left="720" w:right="720" w:hanging="720"/>
      </w:pPr>
      <w:rPr>
        <w:rFonts w:hint="default"/>
      </w:rPr>
    </w:lvl>
    <w:lvl w:ilvl="3">
      <w:start w:val="1"/>
      <w:numFmt w:val="decimal"/>
      <w:pStyle w:val="Heading4"/>
      <w:suff w:val="space"/>
      <w:lvlText w:val="%1.%2.%3.%4"/>
      <w:lvlJc w:val="left"/>
      <w:pPr>
        <w:ind w:left="864" w:right="864" w:hanging="864"/>
      </w:pPr>
      <w:rPr>
        <w:rFonts w:hint="default"/>
      </w:rPr>
    </w:lvl>
    <w:lvl w:ilvl="4">
      <w:start w:val="1"/>
      <w:numFmt w:val="decimal"/>
      <w:pStyle w:val="Heading5"/>
      <w:suff w:val="space"/>
      <w:lvlText w:val="%1.%2.%3.%4.%5"/>
      <w:lvlJc w:val="left"/>
      <w:pPr>
        <w:ind w:left="1008" w:right="1008" w:hanging="1008"/>
      </w:pPr>
      <w:rPr>
        <w:rFonts w:hint="default"/>
      </w:rPr>
    </w:lvl>
    <w:lvl w:ilvl="5">
      <w:start w:val="1"/>
      <w:numFmt w:val="decimal"/>
      <w:pStyle w:val="Heading6"/>
      <w:suff w:val="space"/>
      <w:lvlText w:val="%1.%2.%3.%4.%5.%6"/>
      <w:lvlJc w:val="left"/>
      <w:pPr>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8">
    <w:nsid w:val="2AC911EC"/>
    <w:multiLevelType w:val="singleLevel"/>
    <w:tmpl w:val="A844D04E"/>
    <w:lvl w:ilvl="0">
      <w:start w:val="1"/>
      <w:numFmt w:val="decimal"/>
      <w:lvlText w:val="%1."/>
      <w:legacy w:legacy="1" w:legacySpace="0" w:legacyIndent="360"/>
      <w:lvlJc w:val="left"/>
      <w:pPr>
        <w:ind w:left="1224" w:right="1224" w:hanging="360"/>
      </w:pPr>
    </w:lvl>
  </w:abstractNum>
  <w:abstractNum w:abstractNumId="9">
    <w:nsid w:val="2B4239BB"/>
    <w:multiLevelType w:val="singleLevel"/>
    <w:tmpl w:val="A844D04E"/>
    <w:lvl w:ilvl="0">
      <w:start w:val="1"/>
      <w:numFmt w:val="decimal"/>
      <w:lvlText w:val="%1."/>
      <w:legacy w:legacy="1" w:legacySpace="0" w:legacyIndent="360"/>
      <w:lvlJc w:val="left"/>
      <w:pPr>
        <w:ind w:left="1224" w:right="1224" w:hanging="360"/>
      </w:pPr>
    </w:lvl>
  </w:abstractNum>
  <w:abstractNum w:abstractNumId="10">
    <w:nsid w:val="2C520DA2"/>
    <w:multiLevelType w:val="hybridMultilevel"/>
    <w:tmpl w:val="EB3AA5C4"/>
    <w:lvl w:ilvl="0" w:tplc="FC70F10C">
      <w:start w:val="3"/>
      <w:numFmt w:val="bullet"/>
      <w:lvlText w:val="-"/>
      <w:lvlJc w:val="left"/>
      <w:pPr>
        <w:ind w:left="720" w:hanging="360"/>
      </w:pPr>
      <w:rPr>
        <w:rFonts w:ascii="Century Schoolbook" w:eastAsia="Times New Roman" w:hAnsi="Century Schoolbook" w:cs="Miria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C1945"/>
    <w:multiLevelType w:val="singleLevel"/>
    <w:tmpl w:val="A844D04E"/>
    <w:lvl w:ilvl="0">
      <w:start w:val="1"/>
      <w:numFmt w:val="decimal"/>
      <w:lvlText w:val="%1."/>
      <w:legacy w:legacy="1" w:legacySpace="0" w:legacyIndent="360"/>
      <w:lvlJc w:val="left"/>
      <w:pPr>
        <w:ind w:left="1224" w:right="1224" w:hanging="360"/>
      </w:pPr>
    </w:lvl>
  </w:abstractNum>
  <w:abstractNum w:abstractNumId="12">
    <w:nsid w:val="39DF6E38"/>
    <w:multiLevelType w:val="singleLevel"/>
    <w:tmpl w:val="A844D04E"/>
    <w:lvl w:ilvl="0">
      <w:start w:val="1"/>
      <w:numFmt w:val="decimal"/>
      <w:lvlText w:val="%1."/>
      <w:legacy w:legacy="1" w:legacySpace="0" w:legacyIndent="360"/>
      <w:lvlJc w:val="left"/>
      <w:pPr>
        <w:ind w:left="1224" w:right="1224" w:hanging="360"/>
      </w:pPr>
    </w:lvl>
  </w:abstractNum>
  <w:abstractNum w:abstractNumId="13">
    <w:nsid w:val="3D3421B2"/>
    <w:multiLevelType w:val="hybridMultilevel"/>
    <w:tmpl w:val="DCD44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5728F8"/>
    <w:multiLevelType w:val="singleLevel"/>
    <w:tmpl w:val="ADCAA976"/>
    <w:lvl w:ilvl="0">
      <w:start w:val="1"/>
      <w:numFmt w:val="bullet"/>
      <w:pStyle w:val="TableEntry-Bullet"/>
      <w:lvlText w:val=""/>
      <w:lvlJc w:val="left"/>
      <w:pPr>
        <w:tabs>
          <w:tab w:val="num" w:pos="576"/>
        </w:tabs>
        <w:ind w:left="504" w:right="504" w:hanging="288"/>
      </w:pPr>
      <w:rPr>
        <w:rFonts w:ascii="Symbol" w:hAnsi="Symbol" w:hint="default"/>
      </w:rPr>
    </w:lvl>
  </w:abstractNum>
  <w:abstractNum w:abstractNumId="15">
    <w:nsid w:val="3FF55269"/>
    <w:multiLevelType w:val="singleLevel"/>
    <w:tmpl w:val="A844D04E"/>
    <w:lvl w:ilvl="0">
      <w:start w:val="1"/>
      <w:numFmt w:val="decimal"/>
      <w:lvlText w:val="%1."/>
      <w:legacy w:legacy="1" w:legacySpace="0" w:legacyIndent="360"/>
      <w:lvlJc w:val="left"/>
      <w:pPr>
        <w:ind w:left="1224" w:right="1224" w:hanging="360"/>
      </w:pPr>
    </w:lvl>
  </w:abstractNum>
  <w:abstractNum w:abstractNumId="16">
    <w:nsid w:val="4BFA742A"/>
    <w:multiLevelType w:val="hybridMultilevel"/>
    <w:tmpl w:val="B010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CE44A4"/>
    <w:multiLevelType w:val="multilevel"/>
    <w:tmpl w:val="30C8BD9A"/>
    <w:lvl w:ilvl="0">
      <w:start w:val="6"/>
      <w:numFmt w:val="decimal"/>
      <w:pStyle w:val="CommentText"/>
      <w:suff w:val="space"/>
      <w:lvlText w:val="%1. "/>
      <w:lvlJc w:val="left"/>
      <w:pPr>
        <w:ind w:left="144" w:right="144" w:hanging="144"/>
      </w:pPr>
      <w:rPr>
        <w:rFonts w:hint="default"/>
      </w:rPr>
    </w:lvl>
    <w:lvl w:ilvl="1">
      <w:start w:val="1"/>
      <w:numFmt w:val="decimal"/>
      <w:suff w:val="space"/>
      <w:lvlText w:val="%1.%2 "/>
      <w:lvlJc w:val="left"/>
      <w:pPr>
        <w:ind w:left="288" w:right="288" w:hanging="288"/>
      </w:pPr>
      <w:rPr>
        <w:rFonts w:hint="default"/>
      </w:rPr>
    </w:lvl>
    <w:lvl w:ilvl="2">
      <w:start w:val="1"/>
      <w:numFmt w:val="decimal"/>
      <w:suff w:val="space"/>
      <w:lvlText w:val="%1.%2.%3 "/>
      <w:lvlJc w:val="left"/>
      <w:pPr>
        <w:ind w:left="432" w:right="432" w:hanging="432"/>
      </w:pPr>
      <w:rPr>
        <w:rFonts w:hint="default"/>
      </w:rPr>
    </w:lvl>
    <w:lvl w:ilvl="3">
      <w:start w:val="1"/>
      <w:numFmt w:val="decimal"/>
      <w:suff w:val="space"/>
      <w:lvlText w:val="%1.%2.%3.%4"/>
      <w:lvlJc w:val="left"/>
      <w:pPr>
        <w:ind w:left="576" w:right="576" w:hanging="576"/>
      </w:pPr>
      <w:rPr>
        <w:rFonts w:hint="default"/>
      </w:rPr>
    </w:lvl>
    <w:lvl w:ilvl="4">
      <w:start w:val="1"/>
      <w:numFmt w:val="decimal"/>
      <w:suff w:val="space"/>
      <w:lvlText w:val="%1.%2.%3.%4.%5"/>
      <w:lvlJc w:val="left"/>
      <w:pPr>
        <w:ind w:left="720" w:right="720" w:hanging="720"/>
      </w:pPr>
      <w:rPr>
        <w:rFonts w:hint="default"/>
      </w:rPr>
    </w:lvl>
    <w:lvl w:ilvl="5">
      <w:start w:val="1"/>
      <w:numFmt w:val="decimal"/>
      <w:suff w:val="space"/>
      <w:lvlText w:val="%6%1.%2.%3.%4.%5."/>
      <w:lvlJc w:val="left"/>
      <w:pPr>
        <w:ind w:left="864" w:right="864" w:hanging="864"/>
      </w:pPr>
      <w:rPr>
        <w:rFonts w:hint="default"/>
      </w:rPr>
    </w:lvl>
    <w:lvl w:ilvl="6">
      <w:start w:val="1"/>
      <w:numFmt w:val="decimal"/>
      <w:lvlText w:val="%1.%2.%3.%4.%5.%6.%7"/>
      <w:lvlJc w:val="center"/>
      <w:pPr>
        <w:tabs>
          <w:tab w:val="num" w:pos="1296"/>
        </w:tabs>
        <w:ind w:left="1008" w:right="1008" w:hanging="1008"/>
      </w:pPr>
      <w:rPr>
        <w:rFonts w:hint="default"/>
      </w:rPr>
    </w:lvl>
    <w:lvl w:ilvl="7">
      <w:start w:val="1"/>
      <w:numFmt w:val="decimal"/>
      <w:lvlText w:val="%1.%2.%3.%4.%5.%6.%7.%8"/>
      <w:lvlJc w:val="center"/>
      <w:pPr>
        <w:tabs>
          <w:tab w:val="num" w:pos="1440"/>
        </w:tabs>
        <w:ind w:left="1152" w:right="1152" w:hanging="1152"/>
      </w:pPr>
      <w:rPr>
        <w:rFonts w:hint="default"/>
      </w:rPr>
    </w:lvl>
    <w:lvl w:ilvl="8">
      <w:start w:val="1"/>
      <w:numFmt w:val="decimal"/>
      <w:lvlText w:val="%1.%2.%3.%4.%5.%6.%7.%8.%9"/>
      <w:lvlJc w:val="center"/>
      <w:pPr>
        <w:tabs>
          <w:tab w:val="num" w:pos="1584"/>
        </w:tabs>
        <w:ind w:left="1296" w:right="1296" w:hanging="1296"/>
      </w:pPr>
      <w:rPr>
        <w:rFonts w:hint="default"/>
      </w:rPr>
    </w:lvl>
  </w:abstractNum>
  <w:abstractNum w:abstractNumId="18">
    <w:nsid w:val="4D3B158B"/>
    <w:multiLevelType w:val="hybridMultilevel"/>
    <w:tmpl w:val="DCD44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72EC8"/>
    <w:multiLevelType w:val="singleLevel"/>
    <w:tmpl w:val="A844D04E"/>
    <w:lvl w:ilvl="0">
      <w:start w:val="1"/>
      <w:numFmt w:val="decimal"/>
      <w:lvlText w:val="%1."/>
      <w:legacy w:legacy="1" w:legacySpace="0" w:legacyIndent="360"/>
      <w:lvlJc w:val="left"/>
      <w:pPr>
        <w:ind w:left="1224" w:right="1224" w:hanging="360"/>
      </w:pPr>
    </w:lvl>
  </w:abstractNum>
  <w:abstractNum w:abstractNumId="20">
    <w:nsid w:val="55AC7475"/>
    <w:multiLevelType w:val="singleLevel"/>
    <w:tmpl w:val="FCF29460"/>
    <w:lvl w:ilvl="0">
      <w:start w:val="1"/>
      <w:numFmt w:val="bullet"/>
      <w:pStyle w:val="ListBullet4"/>
      <w:lvlText w:val=""/>
      <w:lvlJc w:val="left"/>
      <w:pPr>
        <w:tabs>
          <w:tab w:val="num" w:pos="720"/>
        </w:tabs>
        <w:ind w:left="720" w:right="720" w:hanging="360"/>
      </w:pPr>
      <w:rPr>
        <w:rFonts w:ascii="Symbol" w:hAnsi="Symbol" w:hint="default"/>
      </w:rPr>
    </w:lvl>
  </w:abstractNum>
  <w:abstractNum w:abstractNumId="21">
    <w:nsid w:val="566245E2"/>
    <w:multiLevelType w:val="hybridMultilevel"/>
    <w:tmpl w:val="B336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945899"/>
    <w:multiLevelType w:val="hybridMultilevel"/>
    <w:tmpl w:val="FF18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6614D1"/>
    <w:multiLevelType w:val="hybridMultilevel"/>
    <w:tmpl w:val="DCD44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8B1489"/>
    <w:multiLevelType w:val="hybridMultilevel"/>
    <w:tmpl w:val="2BB40FE4"/>
    <w:lvl w:ilvl="0" w:tplc="1DDAB5BC">
      <w:numFmt w:val="bullet"/>
      <w:pStyle w:val="Title"/>
      <w:lvlText w:val=""/>
      <w:lvlJc w:val="left"/>
      <w:pPr>
        <w:tabs>
          <w:tab w:val="num" w:pos="720"/>
        </w:tabs>
        <w:ind w:left="530" w:right="530" w:hanging="170"/>
      </w:pPr>
      <w:rPr>
        <w:rFonts w:ascii="Wingdings" w:hAnsi="Wingdings" w:hint="default"/>
        <w:color w:val="993366"/>
        <w:sz w:val="16"/>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5">
    <w:nsid w:val="6ED47D17"/>
    <w:multiLevelType w:val="multilevel"/>
    <w:tmpl w:val="3752C958"/>
    <w:lvl w:ilvl="0">
      <w:start w:val="1"/>
      <w:numFmt w:val="upperRoman"/>
      <w:lvlText w:val="%1)"/>
      <w:lvlJc w:val="left"/>
      <w:pPr>
        <w:tabs>
          <w:tab w:val="num" w:pos="720"/>
        </w:tabs>
        <w:ind w:left="360" w:right="360" w:hanging="360"/>
      </w:pPr>
    </w:lvl>
    <w:lvl w:ilvl="1">
      <w:start w:val="1"/>
      <w:numFmt w:val="lowerLetter"/>
      <w:lvlText w:val="%2)"/>
      <w:lvlJc w:val="left"/>
      <w:pPr>
        <w:tabs>
          <w:tab w:val="num" w:pos="720"/>
        </w:tabs>
        <w:ind w:left="720" w:right="720" w:hanging="360"/>
      </w:pPr>
    </w:lvl>
    <w:lvl w:ilvl="2">
      <w:start w:val="1"/>
      <w:numFmt w:val="lowerRoman"/>
      <w:lvlText w:val="%3)"/>
      <w:lvlJc w:val="left"/>
      <w:pPr>
        <w:tabs>
          <w:tab w:val="num" w:pos="1080"/>
        </w:tabs>
        <w:ind w:left="1080" w:right="1080" w:hanging="360"/>
      </w:pPr>
    </w:lvl>
    <w:lvl w:ilvl="3">
      <w:start w:val="1"/>
      <w:numFmt w:val="decimal"/>
      <w:lvlText w:val="(%4)"/>
      <w:lvlJc w:val="left"/>
      <w:pPr>
        <w:tabs>
          <w:tab w:val="num" w:pos="1440"/>
        </w:tabs>
        <w:ind w:left="1440" w:right="1440" w:hanging="360"/>
      </w:pPr>
    </w:lvl>
    <w:lvl w:ilvl="4">
      <w:start w:val="1"/>
      <w:numFmt w:val="lowerLetter"/>
      <w:lvlText w:val="(%5)"/>
      <w:lvlJc w:val="left"/>
      <w:pPr>
        <w:tabs>
          <w:tab w:val="num" w:pos="1800"/>
        </w:tabs>
        <w:ind w:left="1800" w:right="1800" w:hanging="360"/>
      </w:pPr>
    </w:lvl>
    <w:lvl w:ilvl="5">
      <w:start w:val="1"/>
      <w:numFmt w:val="lowerRoman"/>
      <w:lvlText w:val="(%6)"/>
      <w:lvlJc w:val="left"/>
      <w:pPr>
        <w:tabs>
          <w:tab w:val="num" w:pos="2160"/>
        </w:tabs>
        <w:ind w:left="2160" w:right="2160" w:hanging="360"/>
      </w:pPr>
    </w:lvl>
    <w:lvl w:ilvl="6">
      <w:start w:val="1"/>
      <w:numFmt w:val="decimal"/>
      <w:lvlText w:val="%7."/>
      <w:lvlJc w:val="left"/>
      <w:pPr>
        <w:tabs>
          <w:tab w:val="num" w:pos="2520"/>
        </w:tabs>
        <w:ind w:left="2520" w:right="2520" w:hanging="360"/>
      </w:pPr>
    </w:lvl>
    <w:lvl w:ilvl="7">
      <w:start w:val="1"/>
      <w:numFmt w:val="lowerLetter"/>
      <w:lvlText w:val="%8."/>
      <w:lvlJc w:val="left"/>
      <w:pPr>
        <w:tabs>
          <w:tab w:val="num" w:pos="2880"/>
        </w:tabs>
        <w:ind w:left="2880" w:right="2880" w:hanging="360"/>
      </w:pPr>
    </w:lvl>
    <w:lvl w:ilvl="8">
      <w:start w:val="1"/>
      <w:numFmt w:val="lowerRoman"/>
      <w:lvlText w:val="%9."/>
      <w:lvlJc w:val="left"/>
      <w:pPr>
        <w:tabs>
          <w:tab w:val="num" w:pos="3240"/>
        </w:tabs>
        <w:ind w:left="3240" w:right="3240" w:hanging="360"/>
      </w:pPr>
    </w:lvl>
  </w:abstractNum>
  <w:abstractNum w:abstractNumId="26">
    <w:nsid w:val="72027E52"/>
    <w:multiLevelType w:val="hybridMultilevel"/>
    <w:tmpl w:val="DCD44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EF5D02"/>
    <w:multiLevelType w:val="hybridMultilevel"/>
    <w:tmpl w:val="0438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072C93"/>
    <w:multiLevelType w:val="multilevel"/>
    <w:tmpl w:val="0734C1A0"/>
    <w:lvl w:ilvl="0">
      <w:start w:val="1"/>
      <w:numFmt w:val="decimal"/>
      <w:pStyle w:val="FootnoteReference"/>
      <w:lvlText w:val="%1."/>
      <w:lvlJc w:val="left"/>
      <w:pPr>
        <w:tabs>
          <w:tab w:val="num" w:pos="1080"/>
        </w:tabs>
        <w:ind w:left="1080" w:right="1080" w:hanging="360"/>
      </w:pPr>
    </w:lvl>
    <w:lvl w:ilvl="1">
      <w:start w:val="1"/>
      <w:numFmt w:val="lowerLetter"/>
      <w:lvlText w:val="%2."/>
      <w:lvlJc w:val="left"/>
      <w:pPr>
        <w:tabs>
          <w:tab w:val="num" w:pos="1440"/>
        </w:tabs>
        <w:ind w:left="1440" w:right="1440" w:hanging="360"/>
      </w:pPr>
    </w:lvl>
    <w:lvl w:ilvl="2">
      <w:start w:val="1"/>
      <w:numFmt w:val="decimal"/>
      <w:lvlText w:val="(%3)"/>
      <w:lvlJc w:val="left"/>
      <w:pPr>
        <w:tabs>
          <w:tab w:val="num" w:pos="1944"/>
        </w:tabs>
        <w:ind w:left="1944" w:right="1944" w:hanging="504"/>
      </w:pPr>
    </w:lvl>
    <w:lvl w:ilvl="3">
      <w:start w:val="1"/>
      <w:numFmt w:val="lowerLetter"/>
      <w:lvlText w:val="(%4)"/>
      <w:lvlJc w:val="left"/>
      <w:pPr>
        <w:tabs>
          <w:tab w:val="num" w:pos="1944"/>
        </w:tabs>
        <w:ind w:left="1944" w:right="1944" w:hanging="360"/>
      </w:pPr>
    </w:lvl>
    <w:lvl w:ilvl="4">
      <w:start w:val="1"/>
      <w:numFmt w:val="bullet"/>
      <w:lvlText w:val=""/>
      <w:lvlJc w:val="left"/>
      <w:pPr>
        <w:tabs>
          <w:tab w:val="num" w:pos="2304"/>
        </w:tabs>
        <w:ind w:left="2304" w:right="2304" w:hanging="360"/>
      </w:pPr>
      <w:rPr>
        <w:rFonts w:ascii="Symbol" w:hAnsi="Symbol"/>
      </w:rPr>
    </w:lvl>
    <w:lvl w:ilvl="5">
      <w:start w:val="1"/>
      <w:numFmt w:val="none"/>
      <w:lvlText w:val=""/>
      <w:lvlJc w:val="left"/>
      <w:pPr>
        <w:tabs>
          <w:tab w:val="num" w:pos="2664"/>
        </w:tabs>
        <w:ind w:left="2664" w:right="2664" w:hanging="360"/>
      </w:pPr>
    </w:lvl>
    <w:lvl w:ilvl="6">
      <w:start w:val="1"/>
      <w:numFmt w:val="none"/>
      <w:lvlText w:val=""/>
      <w:lvlJc w:val="left"/>
      <w:pPr>
        <w:tabs>
          <w:tab w:val="num" w:pos="3024"/>
        </w:tabs>
        <w:ind w:left="3024" w:right="3024" w:hanging="360"/>
      </w:pPr>
    </w:lvl>
    <w:lvl w:ilvl="7">
      <w:start w:val="1"/>
      <w:numFmt w:val="none"/>
      <w:lvlText w:val=""/>
      <w:lvlJc w:val="left"/>
      <w:pPr>
        <w:tabs>
          <w:tab w:val="num" w:pos="3384"/>
        </w:tabs>
        <w:ind w:left="3384" w:right="3384" w:hanging="360"/>
      </w:pPr>
    </w:lvl>
    <w:lvl w:ilvl="8">
      <w:start w:val="1"/>
      <w:numFmt w:val="none"/>
      <w:lvlText w:val=""/>
      <w:lvlJc w:val="left"/>
      <w:pPr>
        <w:tabs>
          <w:tab w:val="num" w:pos="3744"/>
        </w:tabs>
        <w:ind w:left="3744" w:right="3744" w:hanging="360"/>
      </w:pPr>
    </w:lvl>
  </w:abstractNum>
  <w:abstractNum w:abstractNumId="29">
    <w:nsid w:val="79C676AA"/>
    <w:multiLevelType w:val="hybridMultilevel"/>
    <w:tmpl w:val="1286F3B0"/>
    <w:lvl w:ilvl="0" w:tplc="89482A16">
      <w:start w:val="3"/>
      <w:numFmt w:val="bullet"/>
      <w:lvlText w:val="-"/>
      <w:lvlJc w:val="left"/>
      <w:pPr>
        <w:ind w:left="720" w:hanging="360"/>
      </w:pPr>
      <w:rPr>
        <w:rFonts w:ascii="Century Schoolbook" w:eastAsia="Times New Roman" w:hAnsi="Century Schoolbook" w:cs="Miria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2B3AD4"/>
    <w:multiLevelType w:val="singleLevel"/>
    <w:tmpl w:val="A844D04E"/>
    <w:lvl w:ilvl="0">
      <w:start w:val="1"/>
      <w:numFmt w:val="decimal"/>
      <w:lvlText w:val="%1."/>
      <w:legacy w:legacy="1" w:legacySpace="0" w:legacyIndent="360"/>
      <w:lvlJc w:val="left"/>
      <w:pPr>
        <w:ind w:left="1224" w:right="1224" w:hanging="360"/>
      </w:pPr>
    </w:lvl>
  </w:abstractNum>
  <w:num w:numId="1">
    <w:abstractNumId w:val="5"/>
  </w:num>
  <w:num w:numId="2">
    <w:abstractNumId w:val="28"/>
  </w:num>
  <w:num w:numId="3">
    <w:abstractNumId w:val="14"/>
  </w:num>
  <w:num w:numId="4">
    <w:abstractNumId w:val="30"/>
  </w:num>
  <w:num w:numId="5">
    <w:abstractNumId w:val="12"/>
  </w:num>
  <w:num w:numId="6">
    <w:abstractNumId w:val="8"/>
  </w:num>
  <w:num w:numId="7">
    <w:abstractNumId w:val="15"/>
  </w:num>
  <w:num w:numId="8">
    <w:abstractNumId w:val="9"/>
  </w:num>
  <w:num w:numId="9">
    <w:abstractNumId w:val="19"/>
  </w:num>
  <w:num w:numId="10">
    <w:abstractNumId w:val="11"/>
  </w:num>
  <w:num w:numId="11">
    <w:abstractNumId w:val="25"/>
  </w:num>
  <w:num w:numId="12">
    <w:abstractNumId w:val="4"/>
  </w:num>
  <w:num w:numId="13">
    <w:abstractNumId w:val="20"/>
  </w:num>
  <w:num w:numId="14">
    <w:abstractNumId w:val="17"/>
  </w:num>
  <w:num w:numId="15">
    <w:abstractNumId w:val="7"/>
  </w:num>
  <w:num w:numId="16">
    <w:abstractNumId w:val="1"/>
  </w:num>
  <w:num w:numId="17">
    <w:abstractNumId w:val="24"/>
  </w:num>
  <w:num w:numId="18">
    <w:abstractNumId w:val="21"/>
  </w:num>
  <w:num w:numId="19">
    <w:abstractNumId w:val="0"/>
  </w:num>
  <w:num w:numId="20">
    <w:abstractNumId w:val="29"/>
  </w:num>
  <w:num w:numId="21">
    <w:abstractNumId w:val="10"/>
  </w:num>
  <w:num w:numId="22">
    <w:abstractNumId w:val="3"/>
  </w:num>
  <w:num w:numId="23">
    <w:abstractNumId w:val="22"/>
  </w:num>
  <w:num w:numId="24">
    <w:abstractNumId w:val="2"/>
  </w:num>
  <w:num w:numId="25">
    <w:abstractNumId w:val="13"/>
  </w:num>
  <w:num w:numId="26">
    <w:abstractNumId w:val="26"/>
  </w:num>
  <w:num w:numId="27">
    <w:abstractNumId w:val="23"/>
  </w:num>
  <w:num w:numId="28">
    <w:abstractNumId w:val="18"/>
  </w:num>
  <w:num w:numId="29">
    <w:abstractNumId w:val="6"/>
  </w:num>
  <w:num w:numId="30">
    <w:abstractNumId w:val="16"/>
  </w:num>
  <w:num w:numId="31">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Body"/>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818"/>
    <w:rsid w:val="00002323"/>
    <w:rsid w:val="00003179"/>
    <w:rsid w:val="00003672"/>
    <w:rsid w:val="00005324"/>
    <w:rsid w:val="00010F42"/>
    <w:rsid w:val="00015DD1"/>
    <w:rsid w:val="00035BB6"/>
    <w:rsid w:val="00044EAB"/>
    <w:rsid w:val="00045A24"/>
    <w:rsid w:val="000516E4"/>
    <w:rsid w:val="00053E4A"/>
    <w:rsid w:val="0005447B"/>
    <w:rsid w:val="000623EB"/>
    <w:rsid w:val="000625E0"/>
    <w:rsid w:val="00064025"/>
    <w:rsid w:val="0007704E"/>
    <w:rsid w:val="00086CC6"/>
    <w:rsid w:val="00090117"/>
    <w:rsid w:val="00090A98"/>
    <w:rsid w:val="00092933"/>
    <w:rsid w:val="000940DD"/>
    <w:rsid w:val="000956EA"/>
    <w:rsid w:val="000B3571"/>
    <w:rsid w:val="000D1C71"/>
    <w:rsid w:val="000E41C2"/>
    <w:rsid w:val="000E5376"/>
    <w:rsid w:val="000E6945"/>
    <w:rsid w:val="000E6CF9"/>
    <w:rsid w:val="000F099B"/>
    <w:rsid w:val="000F5BF2"/>
    <w:rsid w:val="000F7D53"/>
    <w:rsid w:val="00103BD5"/>
    <w:rsid w:val="00105752"/>
    <w:rsid w:val="00106397"/>
    <w:rsid w:val="001122E2"/>
    <w:rsid w:val="001302D0"/>
    <w:rsid w:val="001361F2"/>
    <w:rsid w:val="00137D86"/>
    <w:rsid w:val="0014038B"/>
    <w:rsid w:val="00140DF4"/>
    <w:rsid w:val="00152345"/>
    <w:rsid w:val="00157CEF"/>
    <w:rsid w:val="001664A2"/>
    <w:rsid w:val="0017588E"/>
    <w:rsid w:val="0018745E"/>
    <w:rsid w:val="001910AB"/>
    <w:rsid w:val="0019531A"/>
    <w:rsid w:val="001B04F6"/>
    <w:rsid w:val="001B1597"/>
    <w:rsid w:val="001B390D"/>
    <w:rsid w:val="001B5798"/>
    <w:rsid w:val="001C06BD"/>
    <w:rsid w:val="001C2DED"/>
    <w:rsid w:val="001C7BB1"/>
    <w:rsid w:val="001E0FC8"/>
    <w:rsid w:val="001E675E"/>
    <w:rsid w:val="001F73F5"/>
    <w:rsid w:val="00200AF5"/>
    <w:rsid w:val="00206123"/>
    <w:rsid w:val="00211309"/>
    <w:rsid w:val="00213831"/>
    <w:rsid w:val="0021707D"/>
    <w:rsid w:val="0022235F"/>
    <w:rsid w:val="00223652"/>
    <w:rsid w:val="00225030"/>
    <w:rsid w:val="002270F6"/>
    <w:rsid w:val="002307F1"/>
    <w:rsid w:val="002346B1"/>
    <w:rsid w:val="0024435D"/>
    <w:rsid w:val="002513EF"/>
    <w:rsid w:val="00251E4B"/>
    <w:rsid w:val="002626C6"/>
    <w:rsid w:val="00263D2D"/>
    <w:rsid w:val="00263EC4"/>
    <w:rsid w:val="00264F40"/>
    <w:rsid w:val="00271894"/>
    <w:rsid w:val="0027480C"/>
    <w:rsid w:val="00287B9C"/>
    <w:rsid w:val="00291220"/>
    <w:rsid w:val="0029447D"/>
    <w:rsid w:val="00294E01"/>
    <w:rsid w:val="002964F8"/>
    <w:rsid w:val="002A46B9"/>
    <w:rsid w:val="002C39AB"/>
    <w:rsid w:val="002C527E"/>
    <w:rsid w:val="002C58E6"/>
    <w:rsid w:val="002D4344"/>
    <w:rsid w:val="002D45D7"/>
    <w:rsid w:val="002D4DBC"/>
    <w:rsid w:val="002D5BE5"/>
    <w:rsid w:val="002E2AE5"/>
    <w:rsid w:val="002E48E7"/>
    <w:rsid w:val="00302A98"/>
    <w:rsid w:val="00304804"/>
    <w:rsid w:val="0032078C"/>
    <w:rsid w:val="00321293"/>
    <w:rsid w:val="00323B95"/>
    <w:rsid w:val="003321D9"/>
    <w:rsid w:val="00335AA3"/>
    <w:rsid w:val="003364AE"/>
    <w:rsid w:val="00350844"/>
    <w:rsid w:val="00351D2D"/>
    <w:rsid w:val="00354B01"/>
    <w:rsid w:val="003602BE"/>
    <w:rsid w:val="0036505F"/>
    <w:rsid w:val="00371250"/>
    <w:rsid w:val="0037350B"/>
    <w:rsid w:val="00376203"/>
    <w:rsid w:val="00376727"/>
    <w:rsid w:val="003923CD"/>
    <w:rsid w:val="003A3919"/>
    <w:rsid w:val="003A436F"/>
    <w:rsid w:val="003A48BD"/>
    <w:rsid w:val="003A4DC9"/>
    <w:rsid w:val="003B4D9C"/>
    <w:rsid w:val="003B613A"/>
    <w:rsid w:val="003C4CD3"/>
    <w:rsid w:val="003E0C37"/>
    <w:rsid w:val="003E1EC9"/>
    <w:rsid w:val="003E25EA"/>
    <w:rsid w:val="0040275D"/>
    <w:rsid w:val="00403D4D"/>
    <w:rsid w:val="00404B17"/>
    <w:rsid w:val="00413A93"/>
    <w:rsid w:val="00431264"/>
    <w:rsid w:val="00447952"/>
    <w:rsid w:val="00460C49"/>
    <w:rsid w:val="00461FEF"/>
    <w:rsid w:val="0047289E"/>
    <w:rsid w:val="004964E1"/>
    <w:rsid w:val="004B255D"/>
    <w:rsid w:val="004B7239"/>
    <w:rsid w:val="004B7CE4"/>
    <w:rsid w:val="004C12C9"/>
    <w:rsid w:val="004D6419"/>
    <w:rsid w:val="004D713E"/>
    <w:rsid w:val="004E76BA"/>
    <w:rsid w:val="004F6095"/>
    <w:rsid w:val="00505C96"/>
    <w:rsid w:val="00511A14"/>
    <w:rsid w:val="0051548D"/>
    <w:rsid w:val="00542147"/>
    <w:rsid w:val="00543597"/>
    <w:rsid w:val="00543D3E"/>
    <w:rsid w:val="00547237"/>
    <w:rsid w:val="005604AF"/>
    <w:rsid w:val="00566178"/>
    <w:rsid w:val="00567E38"/>
    <w:rsid w:val="0057768C"/>
    <w:rsid w:val="0058034B"/>
    <w:rsid w:val="00582959"/>
    <w:rsid w:val="00583D75"/>
    <w:rsid w:val="0058729A"/>
    <w:rsid w:val="0059485F"/>
    <w:rsid w:val="00596536"/>
    <w:rsid w:val="005A0097"/>
    <w:rsid w:val="005A388A"/>
    <w:rsid w:val="005C0315"/>
    <w:rsid w:val="005D214F"/>
    <w:rsid w:val="005D2DB4"/>
    <w:rsid w:val="005D3B52"/>
    <w:rsid w:val="005D6823"/>
    <w:rsid w:val="005E2537"/>
    <w:rsid w:val="005E4B72"/>
    <w:rsid w:val="005F52D7"/>
    <w:rsid w:val="0060335D"/>
    <w:rsid w:val="00604998"/>
    <w:rsid w:val="00607743"/>
    <w:rsid w:val="006208DB"/>
    <w:rsid w:val="0062119D"/>
    <w:rsid w:val="006472F5"/>
    <w:rsid w:val="006545DC"/>
    <w:rsid w:val="00655470"/>
    <w:rsid w:val="00670411"/>
    <w:rsid w:val="006704B9"/>
    <w:rsid w:val="00674039"/>
    <w:rsid w:val="006764B9"/>
    <w:rsid w:val="0069262F"/>
    <w:rsid w:val="00695DDF"/>
    <w:rsid w:val="006B7541"/>
    <w:rsid w:val="006C1796"/>
    <w:rsid w:val="006C7779"/>
    <w:rsid w:val="006C7E1D"/>
    <w:rsid w:val="006D2E9A"/>
    <w:rsid w:val="006E0D98"/>
    <w:rsid w:val="006F38B4"/>
    <w:rsid w:val="007042DB"/>
    <w:rsid w:val="00716F5E"/>
    <w:rsid w:val="00717279"/>
    <w:rsid w:val="00721525"/>
    <w:rsid w:val="007215DA"/>
    <w:rsid w:val="00730139"/>
    <w:rsid w:val="00746563"/>
    <w:rsid w:val="0076012E"/>
    <w:rsid w:val="00767CAD"/>
    <w:rsid w:val="0077092A"/>
    <w:rsid w:val="007750E4"/>
    <w:rsid w:val="0078764C"/>
    <w:rsid w:val="00796B74"/>
    <w:rsid w:val="0079768D"/>
    <w:rsid w:val="007A5C16"/>
    <w:rsid w:val="007A6359"/>
    <w:rsid w:val="007B141B"/>
    <w:rsid w:val="007C4209"/>
    <w:rsid w:val="007C57DF"/>
    <w:rsid w:val="007D5D4B"/>
    <w:rsid w:val="007D6F9C"/>
    <w:rsid w:val="007D7919"/>
    <w:rsid w:val="007F29AE"/>
    <w:rsid w:val="007F3881"/>
    <w:rsid w:val="007F5541"/>
    <w:rsid w:val="00804AE0"/>
    <w:rsid w:val="00810A4C"/>
    <w:rsid w:val="00816BF7"/>
    <w:rsid w:val="00867203"/>
    <w:rsid w:val="00870C6C"/>
    <w:rsid w:val="008712A2"/>
    <w:rsid w:val="008764AA"/>
    <w:rsid w:val="0088099D"/>
    <w:rsid w:val="00881575"/>
    <w:rsid w:val="00884F93"/>
    <w:rsid w:val="008A7BF0"/>
    <w:rsid w:val="008B59C4"/>
    <w:rsid w:val="008B776D"/>
    <w:rsid w:val="008B7B61"/>
    <w:rsid w:val="008C13F1"/>
    <w:rsid w:val="008D004B"/>
    <w:rsid w:val="008D4624"/>
    <w:rsid w:val="008D5D34"/>
    <w:rsid w:val="008E571F"/>
    <w:rsid w:val="008F2C7B"/>
    <w:rsid w:val="00906124"/>
    <w:rsid w:val="009175F1"/>
    <w:rsid w:val="00926DCC"/>
    <w:rsid w:val="009275CE"/>
    <w:rsid w:val="009306FC"/>
    <w:rsid w:val="00931DAB"/>
    <w:rsid w:val="00937367"/>
    <w:rsid w:val="00955F31"/>
    <w:rsid w:val="009618AA"/>
    <w:rsid w:val="00964C98"/>
    <w:rsid w:val="00966B48"/>
    <w:rsid w:val="009724BB"/>
    <w:rsid w:val="00981284"/>
    <w:rsid w:val="0099553B"/>
    <w:rsid w:val="009A657D"/>
    <w:rsid w:val="009A6A58"/>
    <w:rsid w:val="009A7218"/>
    <w:rsid w:val="009B1161"/>
    <w:rsid w:val="009B32D1"/>
    <w:rsid w:val="009D5428"/>
    <w:rsid w:val="009F54DF"/>
    <w:rsid w:val="00A14F35"/>
    <w:rsid w:val="00A2103F"/>
    <w:rsid w:val="00A21EDB"/>
    <w:rsid w:val="00A31A28"/>
    <w:rsid w:val="00A31AB9"/>
    <w:rsid w:val="00A31B2D"/>
    <w:rsid w:val="00A366BE"/>
    <w:rsid w:val="00A41138"/>
    <w:rsid w:val="00A54A52"/>
    <w:rsid w:val="00A61B29"/>
    <w:rsid w:val="00A7674C"/>
    <w:rsid w:val="00A77480"/>
    <w:rsid w:val="00A83C3D"/>
    <w:rsid w:val="00A868F0"/>
    <w:rsid w:val="00AB54DE"/>
    <w:rsid w:val="00AB5630"/>
    <w:rsid w:val="00AC56EC"/>
    <w:rsid w:val="00AD6EB8"/>
    <w:rsid w:val="00B047E1"/>
    <w:rsid w:val="00B073F1"/>
    <w:rsid w:val="00B1708F"/>
    <w:rsid w:val="00B17407"/>
    <w:rsid w:val="00B239DD"/>
    <w:rsid w:val="00B30AC1"/>
    <w:rsid w:val="00B33F99"/>
    <w:rsid w:val="00B444CB"/>
    <w:rsid w:val="00B52B57"/>
    <w:rsid w:val="00B63917"/>
    <w:rsid w:val="00B7448F"/>
    <w:rsid w:val="00B778A9"/>
    <w:rsid w:val="00B84EE6"/>
    <w:rsid w:val="00B93078"/>
    <w:rsid w:val="00B967E4"/>
    <w:rsid w:val="00BA323A"/>
    <w:rsid w:val="00BA456D"/>
    <w:rsid w:val="00BC0641"/>
    <w:rsid w:val="00BC2F14"/>
    <w:rsid w:val="00BC43D2"/>
    <w:rsid w:val="00BC6818"/>
    <w:rsid w:val="00BC73FB"/>
    <w:rsid w:val="00BD0268"/>
    <w:rsid w:val="00BD1CFF"/>
    <w:rsid w:val="00BD2520"/>
    <w:rsid w:val="00BD494C"/>
    <w:rsid w:val="00BD7D60"/>
    <w:rsid w:val="00BE2B23"/>
    <w:rsid w:val="00BF0738"/>
    <w:rsid w:val="00C01130"/>
    <w:rsid w:val="00C2562E"/>
    <w:rsid w:val="00C25832"/>
    <w:rsid w:val="00C27F87"/>
    <w:rsid w:val="00C335D4"/>
    <w:rsid w:val="00C469FA"/>
    <w:rsid w:val="00C50E15"/>
    <w:rsid w:val="00C638BA"/>
    <w:rsid w:val="00C63A01"/>
    <w:rsid w:val="00CA141C"/>
    <w:rsid w:val="00CA5F48"/>
    <w:rsid w:val="00CA7A80"/>
    <w:rsid w:val="00CA7F24"/>
    <w:rsid w:val="00CB3D0F"/>
    <w:rsid w:val="00CC2BEC"/>
    <w:rsid w:val="00CD15DC"/>
    <w:rsid w:val="00CF2723"/>
    <w:rsid w:val="00CF7A63"/>
    <w:rsid w:val="00D0030D"/>
    <w:rsid w:val="00D0372C"/>
    <w:rsid w:val="00D05CFF"/>
    <w:rsid w:val="00D07601"/>
    <w:rsid w:val="00D1179D"/>
    <w:rsid w:val="00D17AB0"/>
    <w:rsid w:val="00D4620B"/>
    <w:rsid w:val="00D5232A"/>
    <w:rsid w:val="00D5286E"/>
    <w:rsid w:val="00D54485"/>
    <w:rsid w:val="00D55812"/>
    <w:rsid w:val="00D609A0"/>
    <w:rsid w:val="00D64757"/>
    <w:rsid w:val="00D66D07"/>
    <w:rsid w:val="00D8383B"/>
    <w:rsid w:val="00D86BAD"/>
    <w:rsid w:val="00D92D29"/>
    <w:rsid w:val="00DB4508"/>
    <w:rsid w:val="00DB5336"/>
    <w:rsid w:val="00DD56C1"/>
    <w:rsid w:val="00DE5230"/>
    <w:rsid w:val="00E13D0D"/>
    <w:rsid w:val="00E312CF"/>
    <w:rsid w:val="00E359BC"/>
    <w:rsid w:val="00E40F00"/>
    <w:rsid w:val="00E41C93"/>
    <w:rsid w:val="00E4263E"/>
    <w:rsid w:val="00E45BB5"/>
    <w:rsid w:val="00E8718F"/>
    <w:rsid w:val="00E91025"/>
    <w:rsid w:val="00E963B0"/>
    <w:rsid w:val="00EB149C"/>
    <w:rsid w:val="00EB6400"/>
    <w:rsid w:val="00EC771F"/>
    <w:rsid w:val="00ED13E1"/>
    <w:rsid w:val="00ED5319"/>
    <w:rsid w:val="00EE234A"/>
    <w:rsid w:val="00EE3482"/>
    <w:rsid w:val="00EE691A"/>
    <w:rsid w:val="00EE6989"/>
    <w:rsid w:val="00F02A43"/>
    <w:rsid w:val="00F045ED"/>
    <w:rsid w:val="00F13FCF"/>
    <w:rsid w:val="00F222D8"/>
    <w:rsid w:val="00F25DEB"/>
    <w:rsid w:val="00F4747C"/>
    <w:rsid w:val="00F500A3"/>
    <w:rsid w:val="00F67D76"/>
    <w:rsid w:val="00F83AE7"/>
    <w:rsid w:val="00F8435E"/>
    <w:rsid w:val="00F96DF9"/>
    <w:rsid w:val="00FA0576"/>
    <w:rsid w:val="00FA1922"/>
    <w:rsid w:val="00FB2DB6"/>
    <w:rsid w:val="00FB35CC"/>
    <w:rsid w:val="00FC1D5D"/>
    <w:rsid w:val="00FE0AF3"/>
    <w:rsid w:val="00FE7952"/>
    <w:rsid w:val="00FF10D8"/>
    <w:rsid w:val="00FF51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39EA391-8635-4773-AA98-F59542E2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uiPriority="11"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40"/>
      <w:jc w:val="both"/>
    </w:pPr>
    <w:rPr>
      <w:rFonts w:ascii="Century Schoolbook" w:hAnsi="Century Schoolbook" w:cs="Miriam"/>
      <w:noProof/>
      <w:sz w:val="24"/>
      <w:szCs w:val="24"/>
      <w:lang w:bidi="ar-SA"/>
    </w:rPr>
  </w:style>
  <w:style w:type="paragraph" w:styleId="Heading1">
    <w:name w:val="heading 1"/>
    <w:basedOn w:val="Normal"/>
    <w:next w:val="Body"/>
    <w:link w:val="Heading1Char"/>
    <w:autoRedefine/>
    <w:uiPriority w:val="9"/>
    <w:qFormat/>
    <w:rsid w:val="00604998"/>
    <w:pPr>
      <w:keepNext/>
      <w:numPr>
        <w:numId w:val="15"/>
      </w:numPr>
      <w:pBdr>
        <w:bottom w:val="single" w:sz="12" w:space="0" w:color="auto"/>
      </w:pBdr>
      <w:spacing w:before="0" w:after="440"/>
      <w:jc w:val="left"/>
      <w:outlineLvl w:val="0"/>
    </w:pPr>
    <w:rPr>
      <w:rFonts w:ascii="Tahoma" w:hAnsi="Tahoma"/>
      <w:b/>
      <w:bCs/>
      <w:noProof w:val="0"/>
      <w:sz w:val="36"/>
      <w:szCs w:val="36"/>
    </w:rPr>
  </w:style>
  <w:style w:type="paragraph" w:styleId="Heading2">
    <w:name w:val="heading 2"/>
    <w:basedOn w:val="Normal"/>
    <w:next w:val="Body"/>
    <w:qFormat/>
    <w:pPr>
      <w:keepNext/>
      <w:numPr>
        <w:ilvl w:val="1"/>
        <w:numId w:val="15"/>
      </w:numPr>
      <w:spacing w:before="400" w:after="80"/>
      <w:outlineLvl w:val="1"/>
    </w:pPr>
    <w:rPr>
      <w:rFonts w:ascii="Tahoma" w:hAnsi="Tahoma"/>
      <w:b/>
      <w:bCs/>
      <w:noProof w:val="0"/>
      <w:sz w:val="32"/>
      <w:szCs w:val="32"/>
    </w:rPr>
  </w:style>
  <w:style w:type="paragraph" w:styleId="Heading3">
    <w:name w:val="heading 3"/>
    <w:basedOn w:val="Normal"/>
    <w:next w:val="Body"/>
    <w:qFormat/>
    <w:pPr>
      <w:keepNext/>
      <w:numPr>
        <w:ilvl w:val="2"/>
        <w:numId w:val="15"/>
      </w:numPr>
      <w:spacing w:before="360" w:after="80"/>
      <w:outlineLvl w:val="2"/>
    </w:pPr>
    <w:rPr>
      <w:rFonts w:ascii="Tahoma" w:hAnsi="Tahoma"/>
      <w:b/>
      <w:bCs/>
      <w:noProof w:val="0"/>
      <w:sz w:val="28"/>
      <w:szCs w:val="28"/>
    </w:rPr>
  </w:style>
  <w:style w:type="paragraph" w:styleId="Heading4">
    <w:name w:val="heading 4"/>
    <w:basedOn w:val="Normal"/>
    <w:next w:val="Body"/>
    <w:qFormat/>
    <w:pPr>
      <w:keepNext/>
      <w:numPr>
        <w:ilvl w:val="3"/>
        <w:numId w:val="15"/>
      </w:numPr>
      <w:spacing w:before="320" w:after="80"/>
      <w:jc w:val="left"/>
      <w:outlineLvl w:val="3"/>
    </w:pPr>
    <w:rPr>
      <w:rFonts w:ascii="Tahoma" w:hAnsi="Tahoma"/>
      <w:b/>
      <w:bCs/>
      <w:snapToGrid w:val="0"/>
    </w:rPr>
  </w:style>
  <w:style w:type="paragraph" w:styleId="Heading5">
    <w:name w:val="heading 5"/>
    <w:basedOn w:val="Normal"/>
    <w:next w:val="Body"/>
    <w:qFormat/>
    <w:pPr>
      <w:keepNext/>
      <w:numPr>
        <w:ilvl w:val="4"/>
        <w:numId w:val="15"/>
      </w:numPr>
      <w:spacing w:before="240" w:after="80"/>
      <w:outlineLvl w:val="4"/>
    </w:pPr>
    <w:rPr>
      <w:rFonts w:ascii="Arial" w:hAnsi="Arial"/>
      <w:b/>
      <w:bCs/>
      <w:i/>
      <w:iCs/>
      <w:sz w:val="22"/>
      <w:szCs w:val="20"/>
    </w:rPr>
  </w:style>
  <w:style w:type="paragraph" w:styleId="Heading6">
    <w:name w:val="heading 6"/>
    <w:basedOn w:val="Normal"/>
    <w:next w:val="Body"/>
    <w:qFormat/>
    <w:pPr>
      <w:keepNext/>
      <w:numPr>
        <w:ilvl w:val="5"/>
        <w:numId w:val="15"/>
      </w:numPr>
      <w:spacing w:before="240" w:after="80"/>
      <w:outlineLvl w:val="5"/>
    </w:pPr>
    <w:rPr>
      <w:rFonts w:ascii="Helvetica" w:hAnsi="Helvetica"/>
      <w:b/>
      <w:bCs/>
      <w:i/>
      <w:iCs/>
      <w:sz w:val="20"/>
      <w:szCs w:val="20"/>
    </w:rPr>
  </w:style>
  <w:style w:type="paragraph" w:styleId="Heading7">
    <w:name w:val="heading 7"/>
    <w:basedOn w:val="Normal"/>
    <w:next w:val="Body"/>
    <w:qFormat/>
    <w:pPr>
      <w:keepNext/>
      <w:pageBreakBefore/>
      <w:widowControl w:val="0"/>
      <w:numPr>
        <w:ilvl w:val="6"/>
        <w:numId w:val="15"/>
      </w:numPr>
      <w:pBdr>
        <w:bottom w:val="single" w:sz="12" w:space="1" w:color="auto"/>
      </w:pBdr>
      <w:spacing w:before="1000" w:after="440"/>
      <w:jc w:val="right"/>
      <w:outlineLvl w:val="6"/>
    </w:pPr>
    <w:rPr>
      <w:rFonts w:ascii="Helvetica" w:hAnsi="Helvetica"/>
      <w:b/>
      <w:bCs/>
      <w:i/>
      <w:iCs/>
      <w:sz w:val="36"/>
      <w:szCs w:val="36"/>
    </w:rPr>
  </w:style>
  <w:style w:type="paragraph" w:styleId="Heading8">
    <w:name w:val="heading 8"/>
    <w:basedOn w:val="Normal"/>
    <w:next w:val="Normal"/>
    <w:qFormat/>
    <w:pPr>
      <w:keepNext/>
      <w:numPr>
        <w:ilvl w:val="7"/>
        <w:numId w:val="15"/>
      </w:numPr>
      <w:spacing w:before="240" w:after="80"/>
      <w:outlineLvl w:val="7"/>
    </w:pPr>
    <w:rPr>
      <w:rFonts w:ascii="Arial" w:hAnsi="Arial"/>
      <w:b/>
      <w:bCs/>
      <w:i/>
      <w:iCs/>
      <w:sz w:val="20"/>
      <w:szCs w:val="20"/>
    </w:rPr>
  </w:style>
  <w:style w:type="paragraph" w:styleId="Heading9">
    <w:name w:val="heading 9"/>
    <w:basedOn w:val="Normal"/>
    <w:next w:val="Normal"/>
    <w:qFormat/>
    <w:pPr>
      <w:keepNext/>
      <w:numPr>
        <w:ilvl w:val="8"/>
        <w:numId w:val="15"/>
      </w:numPr>
      <w:spacing w:before="240" w:after="80"/>
      <w:outlineLvl w:val="8"/>
    </w:pPr>
    <w:rPr>
      <w:rFonts w:ascii="Arial" w:hAnsi="Arial"/>
      <w:b/>
      <w:bCs/>
      <w:i/>
      <w:i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
    <w:name w:val="Body"/>
    <w:basedOn w:val="Normal"/>
    <w:pPr>
      <w:tabs>
        <w:tab w:val="left" w:pos="1440"/>
      </w:tabs>
      <w:jc w:val="left"/>
    </w:pPr>
    <w:rPr>
      <w:noProof w:val="0"/>
      <w:sz w:val="22"/>
    </w:rPr>
  </w:style>
  <w:style w:type="paragraph" w:styleId="TOC8">
    <w:name w:val="toc 8"/>
    <w:basedOn w:val="Normal"/>
    <w:next w:val="Normal"/>
    <w:autoRedefine/>
    <w:semiHidden/>
    <w:pPr>
      <w:ind w:left="1680"/>
    </w:pPr>
  </w:style>
  <w:style w:type="paragraph" w:styleId="E-mailSignature">
    <w:name w:val="E-mail Signature"/>
    <w:basedOn w:val="Normal"/>
    <w:rPr>
      <w:rFonts w:ascii="Arial" w:hAnsi="Arial"/>
      <w:sz w:val="20"/>
    </w:rPr>
  </w:style>
  <w:style w:type="paragraph" w:customStyle="1" w:styleId="Text">
    <w:name w:val="Text"/>
    <w:basedOn w:val="Normal"/>
    <w:autoRedefine/>
    <w:pPr>
      <w:spacing w:before="20" w:after="120" w:line="264" w:lineRule="auto"/>
      <w:ind w:left="284"/>
      <w:jc w:val="left"/>
    </w:pPr>
    <w:rPr>
      <w:rFonts w:ascii="Arial" w:hAnsi="Times New Roman" w:cs="Arial"/>
      <w:noProof w:val="0"/>
      <w:snapToGrid w:val="0"/>
      <w:sz w:val="18"/>
      <w:szCs w:val="18"/>
    </w:rPr>
  </w:style>
  <w:style w:type="paragraph" w:styleId="Header">
    <w:name w:val="header"/>
    <w:basedOn w:val="Normal"/>
    <w:pPr>
      <w:widowControl w:val="0"/>
      <w:pBdr>
        <w:bottom w:val="single" w:sz="4" w:space="1" w:color="auto"/>
      </w:pBdr>
      <w:tabs>
        <w:tab w:val="center" w:pos="4820"/>
        <w:tab w:val="right" w:pos="9356"/>
      </w:tabs>
      <w:spacing w:before="0" w:after="0"/>
      <w:jc w:val="left"/>
    </w:pPr>
    <w:rPr>
      <w:rFonts w:ascii="Arial" w:hAnsi="Arial"/>
      <w:i/>
      <w:iCs/>
      <w:noProof w:val="0"/>
      <w:sz w:val="16"/>
      <w:szCs w:val="18"/>
    </w:rPr>
  </w:style>
  <w:style w:type="paragraph" w:styleId="Footer">
    <w:name w:val="footer"/>
    <w:basedOn w:val="Normal"/>
    <w:pPr>
      <w:widowControl w:val="0"/>
      <w:pBdr>
        <w:top w:val="single" w:sz="4" w:space="1" w:color="auto"/>
      </w:pBdr>
      <w:tabs>
        <w:tab w:val="center" w:pos="4820"/>
        <w:tab w:val="right" w:pos="9356"/>
      </w:tabs>
      <w:spacing w:before="0" w:after="0"/>
    </w:pPr>
    <w:rPr>
      <w:rFonts w:ascii="Arial" w:hAnsi="Arial"/>
      <w:i/>
      <w:iCs/>
      <w:noProof w:val="0"/>
      <w:sz w:val="16"/>
      <w:szCs w:val="18"/>
    </w:rPr>
  </w:style>
  <w:style w:type="paragraph" w:styleId="TOC7">
    <w:name w:val="toc 7"/>
    <w:basedOn w:val="Normal"/>
    <w:autoRedefine/>
    <w:semiHidden/>
    <w:pPr>
      <w:tabs>
        <w:tab w:val="right" w:leader="dot" w:pos="9360"/>
      </w:tabs>
      <w:ind w:left="1080"/>
    </w:pPr>
  </w:style>
  <w:style w:type="paragraph" w:styleId="TOC6">
    <w:name w:val="toc 6"/>
    <w:basedOn w:val="Normal"/>
    <w:autoRedefine/>
    <w:semiHidden/>
    <w:pPr>
      <w:tabs>
        <w:tab w:val="right" w:leader="dot" w:pos="9360"/>
      </w:tabs>
      <w:spacing w:before="0" w:after="0"/>
      <w:ind w:left="907"/>
    </w:pPr>
    <w:rPr>
      <w:rFonts w:ascii="New Century Schlbk" w:hAnsi="New Century Schlbk"/>
    </w:rPr>
  </w:style>
  <w:style w:type="paragraph" w:styleId="TOC5">
    <w:name w:val="toc 5"/>
    <w:basedOn w:val="Normal"/>
    <w:autoRedefine/>
    <w:semiHidden/>
    <w:pPr>
      <w:tabs>
        <w:tab w:val="right" w:leader="dot" w:pos="9360"/>
      </w:tabs>
      <w:spacing w:before="0" w:after="0"/>
      <w:ind w:left="720"/>
    </w:pPr>
    <w:rPr>
      <w:rFonts w:ascii="New Century Schlbk" w:hAnsi="New Century Schlbk"/>
    </w:rPr>
  </w:style>
  <w:style w:type="paragraph" w:styleId="TOC4">
    <w:name w:val="toc 4"/>
    <w:basedOn w:val="Normal"/>
    <w:autoRedefine/>
    <w:semiHidden/>
    <w:pPr>
      <w:tabs>
        <w:tab w:val="right" w:leader="dot" w:pos="9360"/>
      </w:tabs>
      <w:spacing w:before="0" w:after="0"/>
      <w:ind w:left="1418"/>
    </w:pPr>
    <w:rPr>
      <w:rFonts w:ascii="New Century Schlbk" w:hAnsi="New Century Schlbk"/>
      <w:sz w:val="22"/>
    </w:rPr>
  </w:style>
  <w:style w:type="paragraph" w:styleId="TOC3">
    <w:name w:val="toc 3"/>
    <w:basedOn w:val="Normal"/>
    <w:autoRedefine/>
    <w:semiHidden/>
    <w:pPr>
      <w:tabs>
        <w:tab w:val="left" w:pos="1701"/>
        <w:tab w:val="right" w:leader="dot" w:pos="9356"/>
      </w:tabs>
      <w:spacing w:before="20" w:after="20"/>
      <w:ind w:left="851"/>
    </w:pPr>
    <w:rPr>
      <w:rFonts w:ascii="New Century Schlbk" w:hAnsi="New Century Schlbk"/>
      <w:noProof w:val="0"/>
      <w:snapToGrid w:val="0"/>
      <w:sz w:val="22"/>
    </w:rPr>
  </w:style>
  <w:style w:type="paragraph" w:styleId="TOC2">
    <w:name w:val="toc 2"/>
    <w:basedOn w:val="Normal"/>
    <w:autoRedefine/>
    <w:uiPriority w:val="39"/>
    <w:pPr>
      <w:tabs>
        <w:tab w:val="left" w:pos="907"/>
        <w:tab w:val="right" w:leader="dot" w:pos="9356"/>
      </w:tabs>
      <w:spacing w:before="20" w:after="20"/>
      <w:ind w:left="284"/>
    </w:pPr>
    <w:rPr>
      <w:rFonts w:ascii="New Century Schlbk" w:hAnsi="New Century Schlbk"/>
      <w:noProof w:val="0"/>
      <w:sz w:val="22"/>
    </w:rPr>
  </w:style>
  <w:style w:type="paragraph" w:styleId="TOC1">
    <w:name w:val="toc 1"/>
    <w:basedOn w:val="Normal"/>
    <w:next w:val="TOC2"/>
    <w:autoRedefine/>
    <w:uiPriority w:val="39"/>
    <w:pPr>
      <w:keepNext/>
      <w:tabs>
        <w:tab w:val="left" w:pos="360"/>
        <w:tab w:val="right" w:leader="dot" w:pos="9356"/>
      </w:tabs>
      <w:spacing w:after="80"/>
    </w:pPr>
    <w:rPr>
      <w:rFonts w:ascii="New Century Schlbk" w:hAnsi="New Century Schlbk"/>
      <w:b/>
      <w:bCs/>
      <w:caps/>
      <w:noProof w:val="0"/>
      <w:sz w:val="22"/>
    </w:rPr>
  </w:style>
  <w:style w:type="character" w:styleId="LineNumber">
    <w:name w:val="line number"/>
    <w:rPr>
      <w:rFonts w:ascii="Arial" w:hAnsi="Arial"/>
      <w:sz w:val="12"/>
      <w:szCs w:val="12"/>
    </w:rPr>
  </w:style>
  <w:style w:type="character" w:styleId="FootnoteReference">
    <w:name w:val="footnote reference"/>
    <w:semiHidden/>
    <w:rPr>
      <w:rFonts w:ascii="Century Schoolbook" w:hAnsi="Century Schoolbook"/>
      <w:position w:val="6"/>
      <w:sz w:val="16"/>
      <w:szCs w:val="16"/>
    </w:rPr>
  </w:style>
  <w:style w:type="paragraph" w:styleId="TOC9">
    <w:name w:val="toc 9"/>
    <w:basedOn w:val="Normal"/>
    <w:next w:val="Normal"/>
    <w:autoRedefine/>
    <w:semiHidden/>
    <w:pPr>
      <w:ind w:left="1920"/>
    </w:pPr>
  </w:style>
  <w:style w:type="paragraph" w:customStyle="1" w:styleId="BulletOutline">
    <w:name w:val="BulletOutline"/>
    <w:basedOn w:val="NumOutline"/>
    <w:pPr>
      <w:numPr>
        <w:numId w:val="1"/>
      </w:numPr>
    </w:pPr>
  </w:style>
  <w:style w:type="paragraph" w:customStyle="1" w:styleId="NumOutline">
    <w:name w:val="NumOutline"/>
    <w:basedOn w:val="Body"/>
    <w:pPr>
      <w:numPr>
        <w:numId w:val="2"/>
      </w:numPr>
    </w:pPr>
  </w:style>
  <w:style w:type="paragraph" w:styleId="Caption">
    <w:name w:val="caption"/>
    <w:basedOn w:val="Body"/>
    <w:next w:val="Body"/>
    <w:qFormat/>
    <w:pPr>
      <w:keepNext/>
      <w:keepLines/>
      <w:widowControl w:val="0"/>
      <w:jc w:val="center"/>
    </w:pPr>
    <w:rPr>
      <w:rFonts w:ascii="Arial" w:hAnsi="Arial"/>
      <w:b/>
      <w:bCs/>
      <w:sz w:val="18"/>
    </w:rPr>
  </w:style>
  <w:style w:type="paragraph" w:customStyle="1" w:styleId="TOC0">
    <w:name w:val="TOC 0"/>
    <w:basedOn w:val="Heading1"/>
    <w:pPr>
      <w:pBdr>
        <w:bottom w:val="none" w:sz="0" w:space="0" w:color="auto"/>
      </w:pBdr>
      <w:spacing w:before="240"/>
      <w:jc w:val="center"/>
      <w:outlineLvl w:val="9"/>
    </w:pPr>
    <w:rPr>
      <w:sz w:val="28"/>
      <w:szCs w:val="28"/>
    </w:rPr>
  </w:style>
  <w:style w:type="character" w:customStyle="1" w:styleId="code">
    <w:name w:val="code"/>
    <w:rPr>
      <w:rFonts w:ascii="Courier New" w:hAnsi="Courier New"/>
      <w:sz w:val="20"/>
    </w:rPr>
  </w:style>
  <w:style w:type="paragraph" w:customStyle="1" w:styleId="SpacerPara">
    <w:name w:val="Spacer Para"/>
    <w:pPr>
      <w:suppressLineNumbers/>
      <w:spacing w:before="120"/>
      <w:jc w:val="center"/>
    </w:pPr>
    <w:rPr>
      <w:rFonts w:ascii="Century Schoolbook" w:hAnsi="Century Schoolbook" w:cs="Miriam"/>
      <w:noProof/>
      <w:lang w:bidi="ar-SA"/>
    </w:rPr>
  </w:style>
  <w:style w:type="paragraph" w:customStyle="1" w:styleId="Disclosure">
    <w:name w:val="Disclosure"/>
    <w:basedOn w:val="Body"/>
    <w:pPr>
      <w:tabs>
        <w:tab w:val="left" w:pos="5940"/>
      </w:tabs>
      <w:spacing w:after="80" w:line="250" w:lineRule="atLeast"/>
    </w:pPr>
    <w:rPr>
      <w:rFonts w:ascii="Arial" w:hAnsi="Arial"/>
      <w:sz w:val="20"/>
    </w:rPr>
  </w:style>
  <w:style w:type="character" w:customStyle="1" w:styleId="code-ital">
    <w:name w:val="code-ital"/>
    <w:rPr>
      <w:rFonts w:ascii="Courier New" w:hAnsi="Courier New"/>
      <w:i/>
      <w:iCs/>
      <w:noProof w:val="0"/>
      <w:color w:val="B2B2B2"/>
      <w:sz w:val="20"/>
    </w:rPr>
  </w:style>
  <w:style w:type="paragraph" w:customStyle="1" w:styleId="Note">
    <w:name w:val="Note"/>
    <w:basedOn w:val="Body"/>
    <w:pPr>
      <w:tabs>
        <w:tab w:val="left" w:pos="900"/>
      </w:tabs>
      <w:spacing w:before="440"/>
      <w:ind w:left="900" w:hanging="900"/>
    </w:pPr>
  </w:style>
  <w:style w:type="character" w:customStyle="1" w:styleId="code-underline">
    <w:name w:val="code-underline"/>
    <w:rPr>
      <w:rFonts w:ascii="Courier New" w:hAnsi="Courier New"/>
      <w:sz w:val="20"/>
      <w:u w:val="single"/>
    </w:rPr>
  </w:style>
  <w:style w:type="paragraph" w:customStyle="1" w:styleId="Copyright">
    <w:name w:val="Copyright"/>
    <w:pPr>
      <w:spacing w:before="400" w:after="400"/>
      <w:jc w:val="center"/>
    </w:pPr>
    <w:rPr>
      <w:rFonts w:ascii="Century Schoolbook" w:hAnsi="Century Schoolbook" w:cs="Miriam"/>
      <w:noProof/>
      <w:lang w:bidi="ar-SA"/>
    </w:rPr>
  </w:style>
  <w:style w:type="paragraph" w:styleId="FootnoteText">
    <w:name w:val="footnote text"/>
    <w:basedOn w:val="Normal"/>
    <w:semiHidden/>
    <w:rPr>
      <w:sz w:val="18"/>
      <w:szCs w:val="18"/>
    </w:rPr>
  </w:style>
  <w:style w:type="paragraph" w:styleId="Index1">
    <w:name w:val="index 1"/>
    <w:basedOn w:val="Normal"/>
    <w:next w:val="Normal"/>
    <w:autoRedefine/>
    <w:semiHidden/>
    <w:pPr>
      <w:tabs>
        <w:tab w:val="right" w:leader="dot" w:pos="4320"/>
      </w:tabs>
      <w:spacing w:before="40"/>
      <w:ind w:left="245" w:hanging="245"/>
      <w:jc w:val="left"/>
    </w:pPr>
  </w:style>
  <w:style w:type="paragraph" w:styleId="Index2">
    <w:name w:val="index 2"/>
    <w:basedOn w:val="Normal"/>
    <w:next w:val="Normal"/>
    <w:autoRedefine/>
    <w:semiHidden/>
    <w:pPr>
      <w:tabs>
        <w:tab w:val="right" w:leader="dot" w:pos="4320"/>
      </w:tabs>
      <w:spacing w:before="40"/>
      <w:ind w:left="490" w:hanging="245"/>
    </w:pPr>
  </w:style>
  <w:style w:type="paragraph" w:styleId="Index3">
    <w:name w:val="index 3"/>
    <w:basedOn w:val="Normal"/>
    <w:next w:val="Normal"/>
    <w:autoRedefine/>
    <w:semiHidden/>
    <w:pPr>
      <w:tabs>
        <w:tab w:val="right" w:leader="dot" w:pos="4320"/>
      </w:tabs>
      <w:spacing w:before="40"/>
      <w:ind w:left="720" w:hanging="245"/>
    </w:pPr>
  </w:style>
  <w:style w:type="paragraph" w:styleId="Index4">
    <w:name w:val="index 4"/>
    <w:basedOn w:val="Normal"/>
    <w:next w:val="Normal"/>
    <w:autoRedefine/>
    <w:semiHidden/>
    <w:pPr>
      <w:tabs>
        <w:tab w:val="right" w:leader="dot" w:pos="4320"/>
      </w:tabs>
      <w:spacing w:before="40"/>
      <w:ind w:left="965" w:hanging="245"/>
    </w:pPr>
  </w:style>
  <w:style w:type="paragraph" w:styleId="Index5">
    <w:name w:val="index 5"/>
    <w:basedOn w:val="Normal"/>
    <w:next w:val="Normal"/>
    <w:autoRedefine/>
    <w:semiHidden/>
    <w:pPr>
      <w:tabs>
        <w:tab w:val="right" w:leader="dot" w:pos="4320"/>
      </w:tabs>
      <w:spacing w:before="40"/>
      <w:ind w:left="1210" w:hanging="245"/>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OCHeading">
    <w:name w:val="TOC Heading"/>
    <w:basedOn w:val="Heading1"/>
    <w:qFormat/>
    <w:pPr>
      <w:numPr>
        <w:numId w:val="0"/>
      </w:numPr>
      <w:pBdr>
        <w:bottom w:val="single" w:sz="12" w:space="1" w:color="auto"/>
      </w:pBdr>
      <w:spacing w:after="360"/>
      <w:outlineLvl w:val="9"/>
    </w:pPr>
  </w:style>
  <w:style w:type="paragraph" w:customStyle="1" w:styleId="IndexTitle">
    <w:name w:val="Index Title"/>
    <w:basedOn w:val="Heading1"/>
    <w:pPr>
      <w:outlineLvl w:val="9"/>
    </w:pPr>
  </w:style>
  <w:style w:type="paragraph" w:customStyle="1" w:styleId="ComList">
    <w:name w:val="ComList"/>
    <w:basedOn w:val="Arguments"/>
    <w:pPr>
      <w:tabs>
        <w:tab w:val="clear" w:pos="2160"/>
        <w:tab w:val="left" w:pos="3240"/>
      </w:tabs>
      <w:ind w:left="3240" w:hanging="3240"/>
    </w:pPr>
  </w:style>
  <w:style w:type="paragraph" w:customStyle="1" w:styleId="Arguments">
    <w:name w:val="Arguments"/>
    <w:basedOn w:val="Body"/>
    <w:pPr>
      <w:tabs>
        <w:tab w:val="clear" w:pos="1440"/>
        <w:tab w:val="left" w:pos="2160"/>
      </w:tabs>
      <w:ind w:left="2160" w:hanging="2160"/>
    </w:pPr>
  </w:style>
  <w:style w:type="paragraph" w:customStyle="1" w:styleId="Copyright-centered">
    <w:name w:val="Copyright-centered"/>
    <w:basedOn w:val="Body"/>
    <w:pPr>
      <w:spacing w:after="0"/>
      <w:jc w:val="center"/>
    </w:pPr>
    <w:rPr>
      <w:sz w:val="20"/>
    </w:rPr>
  </w:style>
  <w:style w:type="paragraph" w:customStyle="1" w:styleId="Examples">
    <w:name w:val="Examples"/>
    <w:basedOn w:val="Normal"/>
    <w:pPr>
      <w:pBdr>
        <w:top w:val="single" w:sz="4" w:space="0" w:color="FFCC00"/>
        <w:left w:val="single" w:sz="4" w:space="4" w:color="FFCC00"/>
        <w:bottom w:val="single" w:sz="4" w:space="1" w:color="FFCC00"/>
        <w:right w:val="single" w:sz="4" w:space="2" w:color="FFCC00"/>
      </w:pBdr>
      <w:spacing w:before="0" w:after="0"/>
      <w:ind w:right="-28"/>
      <w:jc w:val="left"/>
    </w:pPr>
    <w:rPr>
      <w:rFonts w:ascii="Courier New" w:hAnsi="Courier New"/>
      <w:noProof w:val="0"/>
      <w:sz w:val="20"/>
    </w:rPr>
  </w:style>
  <w:style w:type="paragraph" w:customStyle="1" w:styleId="Footer-landscape">
    <w:name w:val="Footer - landscape"/>
    <w:basedOn w:val="Footer"/>
    <w:pPr>
      <w:tabs>
        <w:tab w:val="center" w:pos="6480"/>
        <w:tab w:val="right" w:pos="12960"/>
      </w:tabs>
    </w:pPr>
  </w:style>
  <w:style w:type="paragraph" w:customStyle="1" w:styleId="SUBHEAD">
    <w:name w:val="SUBHEAD"/>
    <w:basedOn w:val="Normal"/>
    <w:pPr>
      <w:keepNext/>
      <w:tabs>
        <w:tab w:val="left" w:pos="720"/>
      </w:tabs>
      <w:jc w:val="left"/>
    </w:pPr>
    <w:rPr>
      <w:rFonts w:ascii="Helvetica" w:hAnsi="Helvetica"/>
      <w:b/>
      <w:bCs/>
      <w:i/>
      <w:iCs/>
    </w:rPr>
  </w:style>
  <w:style w:type="character" w:styleId="Hyperlink">
    <w:name w:val="Hyperlink"/>
    <w:uiPriority w:val="99"/>
    <w:rPr>
      <w:color w:val="0000FF"/>
      <w:u w:val="single"/>
    </w:rPr>
  </w:style>
  <w:style w:type="paragraph" w:customStyle="1" w:styleId="OrganizationList">
    <w:name w:val="Organization List"/>
    <w:basedOn w:val="Body"/>
    <w:pPr>
      <w:tabs>
        <w:tab w:val="left" w:pos="1260"/>
      </w:tabs>
      <w:ind w:left="1260" w:hanging="1260"/>
    </w:pPr>
  </w:style>
  <w:style w:type="paragraph" w:customStyle="1" w:styleId="TrueFalse">
    <w:name w:val="TrueFalse"/>
    <w:basedOn w:val="Normal"/>
    <w:pPr>
      <w:tabs>
        <w:tab w:val="left" w:pos="2250"/>
      </w:tabs>
      <w:ind w:left="2250" w:hanging="1530"/>
    </w:pPr>
  </w:style>
  <w:style w:type="paragraph" w:customStyle="1" w:styleId="Synopsis">
    <w:name w:val="Synopsis"/>
    <w:basedOn w:val="Normal"/>
    <w:pPr>
      <w:suppressAutoHyphens/>
      <w:spacing w:before="40" w:line="250" w:lineRule="atLeast"/>
      <w:ind w:left="5490" w:hanging="5490"/>
      <w:jc w:val="left"/>
    </w:pPr>
    <w:rPr>
      <w:rFonts w:ascii="Courier New" w:hAnsi="Courier New"/>
      <w:noProof w:val="0"/>
    </w:rPr>
  </w:style>
  <w:style w:type="paragraph" w:customStyle="1" w:styleId="RelatedCommands">
    <w:name w:val="Related Commands"/>
    <w:basedOn w:val="Normal"/>
    <w:pPr>
      <w:jc w:val="left"/>
    </w:pPr>
    <w:rPr>
      <w:rFonts w:ascii="Courier New" w:hAnsi="Courier New"/>
    </w:rPr>
  </w:style>
  <w:style w:type="character" w:customStyle="1" w:styleId="subscript">
    <w:name w:val="subscript"/>
    <w:rPr>
      <w:vertAlign w:val="subscript"/>
    </w:rPr>
  </w:style>
  <w:style w:type="paragraph" w:customStyle="1" w:styleId="TableEntry">
    <w:name w:val="Table Entry"/>
    <w:basedOn w:val="Normal"/>
    <w:pPr>
      <w:spacing w:before="20" w:after="20" w:line="220" w:lineRule="atLeast"/>
      <w:jc w:val="left"/>
    </w:pPr>
    <w:rPr>
      <w:rFonts w:ascii="Arial" w:hAnsi="Arial"/>
      <w:sz w:val="18"/>
    </w:rPr>
  </w:style>
  <w:style w:type="paragraph" w:customStyle="1" w:styleId="TableEntry-Bullet">
    <w:name w:val="Table Entry-Bullet"/>
    <w:basedOn w:val="TableEntry"/>
    <w:pPr>
      <w:numPr>
        <w:numId w:val="3"/>
      </w:numPr>
    </w:pPr>
  </w:style>
  <w:style w:type="paragraph" w:customStyle="1" w:styleId="TableEntry-Centered">
    <w:name w:val="Table Entry-Centered"/>
    <w:basedOn w:val="TableEntry"/>
    <w:pPr>
      <w:jc w:val="center"/>
    </w:pPr>
  </w:style>
  <w:style w:type="paragraph" w:customStyle="1" w:styleId="TableHeading">
    <w:name w:val="Table Heading"/>
    <w:basedOn w:val="TableEntry"/>
    <w:pPr>
      <w:keepNext/>
      <w:spacing w:before="0" w:after="40"/>
      <w:jc w:val="center"/>
    </w:pPr>
    <w:rPr>
      <w:b/>
      <w:bCs/>
      <w:i/>
      <w:iCs/>
      <w:caps/>
      <w:sz w:val="16"/>
    </w:rPr>
  </w:style>
  <w:style w:type="paragraph" w:customStyle="1" w:styleId="Titlepg-Doctitle">
    <w:name w:val="Titlepg-Doctitle"/>
    <w:pPr>
      <w:suppressLineNumbers/>
      <w:spacing w:after="120"/>
      <w:ind w:left="113"/>
      <w:jc w:val="center"/>
    </w:pPr>
    <w:rPr>
      <w:rFonts w:ascii="Tahoma" w:hAnsi="Tahoma" w:cs="Miriam"/>
      <w:b/>
      <w:bCs/>
      <w:iCs/>
      <w:noProof/>
      <w:kern w:val="36"/>
      <w:sz w:val="40"/>
      <w:szCs w:val="56"/>
      <w:lang w:bidi="ar-SA"/>
    </w:rPr>
  </w:style>
  <w:style w:type="paragraph" w:customStyle="1" w:styleId="Titlepg-BookType">
    <w:name w:val="Titlepg-BookType"/>
    <w:basedOn w:val="Titlepg-Doctitle"/>
    <w:pPr>
      <w:spacing w:before="600"/>
      <w:ind w:left="0"/>
    </w:pPr>
    <w:rPr>
      <w:i/>
      <w:color w:val="008080"/>
      <w:sz w:val="56"/>
      <w:szCs w:val="36"/>
    </w:rPr>
  </w:style>
  <w:style w:type="paragraph" w:customStyle="1" w:styleId="Titlepg-Acronym">
    <w:name w:val="Titlepg-Acronym"/>
    <w:basedOn w:val="Titlepg-BookType"/>
    <w:pPr>
      <w:spacing w:before="120"/>
      <w:ind w:left="115"/>
    </w:pPr>
    <w:rPr>
      <w:rFonts w:ascii="Helvetica" w:hAnsi="Helvetica"/>
      <w:szCs w:val="56"/>
    </w:rPr>
  </w:style>
  <w:style w:type="paragraph" w:customStyle="1" w:styleId="Titlepg-Author">
    <w:name w:val="Titlepg-Author"/>
    <w:basedOn w:val="Titlepg-Doctitle"/>
    <w:pPr>
      <w:spacing w:before="120" w:after="20"/>
    </w:pPr>
    <w:rPr>
      <w:i/>
      <w:iCs w:val="0"/>
      <w:noProof w:val="0"/>
      <w:sz w:val="28"/>
      <w:szCs w:val="36"/>
    </w:rPr>
  </w:style>
  <w:style w:type="paragraph" w:customStyle="1" w:styleId="Titlepg-Centered">
    <w:name w:val="Titlepg-Centered"/>
    <w:basedOn w:val="Normal"/>
    <w:pPr>
      <w:spacing w:after="0"/>
      <w:jc w:val="center"/>
    </w:pPr>
    <w:rPr>
      <w:sz w:val="20"/>
    </w:rPr>
  </w:style>
  <w:style w:type="paragraph" w:customStyle="1" w:styleId="Titlepg-DocDate">
    <w:name w:val="Titlepg-DocDate"/>
    <w:basedOn w:val="Titlepg-Doctitle"/>
    <w:pPr>
      <w:spacing w:before="120"/>
    </w:pPr>
    <w:rPr>
      <w:i/>
      <w:iCs w:val="0"/>
      <w:noProof w:val="0"/>
      <w:sz w:val="28"/>
      <w:szCs w:val="36"/>
    </w:rPr>
  </w:style>
  <w:style w:type="paragraph" w:customStyle="1" w:styleId="Titlepg-DocNum">
    <w:name w:val="Titlepg-DocNum"/>
    <w:pPr>
      <w:spacing w:before="120" w:after="60"/>
      <w:ind w:left="115"/>
      <w:jc w:val="right"/>
    </w:pPr>
    <w:rPr>
      <w:rFonts w:ascii="Arial" w:hAnsi="Arial" w:cs="Miriam"/>
      <w:b/>
      <w:bCs/>
      <w:sz w:val="28"/>
      <w:szCs w:val="36"/>
      <w:lang w:bidi="ar-SA"/>
    </w:rPr>
  </w:style>
  <w:style w:type="paragraph" w:customStyle="1" w:styleId="Titlepg-DocVersion">
    <w:name w:val="Titlepg-DocVersion"/>
    <w:basedOn w:val="Titlepg-Doctitle"/>
    <w:pPr>
      <w:spacing w:before="120"/>
    </w:pPr>
    <w:rPr>
      <w:i/>
      <w:iCs w:val="0"/>
      <w:noProof w:val="0"/>
      <w:sz w:val="28"/>
      <w:szCs w:val="36"/>
    </w:rPr>
  </w:style>
  <w:style w:type="paragraph" w:customStyle="1" w:styleId="Titlepg-Indicia">
    <w:name w:val="Titlepg-Indicia"/>
    <w:basedOn w:val="Normal"/>
    <w:pPr>
      <w:spacing w:after="120" w:line="280" w:lineRule="atLeast"/>
    </w:pPr>
    <w:rPr>
      <w:sz w:val="18"/>
      <w:szCs w:val="18"/>
    </w:rPr>
  </w:style>
  <w:style w:type="paragraph" w:customStyle="1" w:styleId="Titlepg-Export">
    <w:name w:val="Titlepg-Export"/>
    <w:basedOn w:val="Titlepg-Indicia"/>
    <w:pPr>
      <w:spacing w:before="0"/>
      <w:ind w:left="1800" w:right="1800" w:firstLine="360"/>
      <w:jc w:val="center"/>
    </w:pPr>
  </w:style>
  <w:style w:type="paragraph" w:customStyle="1" w:styleId="Titlepg-Logo">
    <w:name w:val="Titlepg-Logo"/>
    <w:basedOn w:val="Body"/>
    <w:next w:val="Normal"/>
    <w:pPr>
      <w:spacing w:before="600"/>
      <w:jc w:val="right"/>
    </w:pPr>
  </w:style>
  <w:style w:type="paragraph" w:customStyle="1" w:styleId="Titlepg-Proprietary">
    <w:name w:val="Titlepg-Proprietary"/>
    <w:pPr>
      <w:spacing w:after="240"/>
      <w:jc w:val="center"/>
    </w:pPr>
    <w:rPr>
      <w:rFonts w:ascii="Arial" w:hAnsi="Arial" w:cs="Miriam"/>
      <w:b/>
      <w:bCs/>
      <w:sz w:val="28"/>
      <w:szCs w:val="36"/>
      <w:lang w:bidi="ar-SA"/>
    </w:rPr>
  </w:style>
  <w:style w:type="paragraph" w:customStyle="1" w:styleId="Titlepg-ReleaseNumber">
    <w:name w:val="Titlepg-Release Number"/>
    <w:basedOn w:val="Titlepg-Doctitle"/>
    <w:rPr>
      <w:i/>
      <w:iCs w:val="0"/>
      <w:noProof w:val="0"/>
      <w:sz w:val="28"/>
      <w:szCs w:val="36"/>
    </w:rPr>
  </w:style>
  <w:style w:type="paragraph" w:customStyle="1" w:styleId="ReleaseNotice">
    <w:name w:val="Release Notice"/>
    <w:basedOn w:val="Normal"/>
    <w:pPr>
      <w:tabs>
        <w:tab w:val="left" w:pos="1440"/>
      </w:tabs>
      <w:spacing w:after="200"/>
      <w:jc w:val="right"/>
    </w:pPr>
    <w:rPr>
      <w:rFonts w:ascii="Arial" w:hAnsi="Arial"/>
      <w:sz w:val="20"/>
    </w:rPr>
  </w:style>
  <w:style w:type="paragraph" w:customStyle="1" w:styleId="HeadingIndex">
    <w:name w:val="Heading Index"/>
    <w:basedOn w:val="TOCHeading"/>
  </w:style>
  <w:style w:type="paragraph" w:customStyle="1" w:styleId="TableEnt8pt">
    <w:name w:val="Table Ent 8pt"/>
    <w:basedOn w:val="TableEntry"/>
    <w:rPr>
      <w:sz w:val="16"/>
      <w:szCs w:val="16"/>
    </w:r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Arial" w:hAnsi="Arial"/>
      <w:sz w:val="22"/>
    </w:rPr>
  </w:style>
  <w:style w:type="paragraph" w:styleId="IndexHeading">
    <w:name w:val="index heading"/>
    <w:basedOn w:val="Normal"/>
    <w:next w:val="Index1"/>
    <w:semiHidden/>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Figures">
    <w:name w:val="table of figures"/>
    <w:basedOn w:val="Normal"/>
    <w:next w:val="Normal"/>
    <w:semiHidden/>
    <w:pPr>
      <w:tabs>
        <w:tab w:val="right" w:leader="dot" w:pos="9356"/>
      </w:tabs>
      <w:spacing w:before="20" w:after="20"/>
      <w:ind w:left="482" w:hanging="482"/>
    </w:pPr>
    <w:rPr>
      <w:sz w:val="22"/>
    </w:rPr>
  </w:style>
  <w:style w:type="paragraph" w:customStyle="1" w:styleId="Comments">
    <w:name w:val="Comments"/>
    <w:basedOn w:val="Normal"/>
    <w:pPr>
      <w:keepNext/>
      <w:tabs>
        <w:tab w:val="left" w:pos="2160"/>
      </w:tabs>
      <w:suppressAutoHyphens/>
      <w:spacing w:before="80"/>
      <w:ind w:left="709"/>
      <w:jc w:val="left"/>
    </w:pPr>
    <w:rPr>
      <w:rFonts w:ascii="Arial" w:hAnsi="Arial"/>
      <w:b/>
      <w:bCs/>
      <w:sz w:val="20"/>
      <w:szCs w:val="22"/>
    </w:rPr>
  </w:style>
  <w:style w:type="character" w:customStyle="1" w:styleId="superscript">
    <w:name w:val="superscript"/>
    <w:rPr>
      <w:vertAlign w:val="superscript"/>
    </w:rPr>
  </w:style>
  <w:style w:type="paragraph" w:customStyle="1" w:styleId="HTMLBody">
    <w:name w:val="HTML Body"/>
    <w:rPr>
      <w:rFonts w:ascii="Arial" w:hAnsi="Arial" w:cs="Miriam"/>
      <w:snapToGrid w:val="0"/>
      <w:lang w:bidi="ar-SA"/>
    </w:rPr>
  </w:style>
  <w:style w:type="paragraph" w:styleId="ListBullet">
    <w:name w:val="List Bullet"/>
    <w:basedOn w:val="Normal"/>
    <w:autoRedefine/>
    <w:pPr>
      <w:numPr>
        <w:numId w:val="12"/>
      </w:numPr>
    </w:pPr>
    <w:rPr>
      <w:bCs/>
      <w:sz w:val="22"/>
    </w:rPr>
  </w:style>
  <w:style w:type="paragraph" w:styleId="ListBullet2">
    <w:name w:val="List Bullet 2"/>
    <w:basedOn w:val="Normal"/>
    <w:autoRedefine/>
    <w:pPr>
      <w:numPr>
        <w:numId w:val="13"/>
      </w:numPr>
    </w:pPr>
    <w:rPr>
      <w:sz w:val="22"/>
    </w:r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customStyle="1" w:styleId="BulletSqNoBold">
    <w:name w:val="Bullet Sq No Bold"/>
    <w:basedOn w:val="Normal"/>
    <w:pPr>
      <w:numPr>
        <w:numId w:val="17"/>
      </w:numPr>
    </w:pPr>
  </w:style>
  <w:style w:type="paragraph" w:customStyle="1" w:styleId="Style1">
    <w:name w:val="Style1"/>
    <w:pPr>
      <w:spacing w:before="40"/>
    </w:pPr>
    <w:rPr>
      <w:rFonts w:ascii="Arial" w:hAnsi="Arial" w:cs="Miriam"/>
      <w:noProof/>
      <w:sz w:val="18"/>
      <w:lang w:bidi="ar-SA"/>
    </w:rPr>
  </w:style>
  <w:style w:type="paragraph" w:customStyle="1" w:styleId="Callout">
    <w:name w:val="Callout"/>
    <w:basedOn w:val="Style1"/>
  </w:style>
  <w:style w:type="paragraph" w:styleId="Title">
    <w:name w:val="Title"/>
    <w:basedOn w:val="Normal"/>
    <w:qFormat/>
    <w:pPr>
      <w:spacing w:before="20" w:after="0" w:line="264" w:lineRule="auto"/>
      <w:jc w:val="center"/>
    </w:pPr>
    <w:rPr>
      <w:rFonts w:ascii="Tahoma" w:hAnsi="Times New Roman" w:cs="Tahoma"/>
      <w:b/>
      <w:bCs/>
      <w:noProof w:val="0"/>
      <w:snapToGrid w:val="0"/>
      <w:kern w:val="28"/>
      <w:sz w:val="48"/>
      <w:szCs w:val="36"/>
    </w:rPr>
  </w:style>
  <w:style w:type="character" w:customStyle="1" w:styleId="PersonalComposeStyle">
    <w:name w:val="Personal Compose Style"/>
    <w:rPr>
      <w:rFonts w:ascii="Arial" w:hAnsi="Arial" w:cs="Arial"/>
      <w:b w:val="0"/>
      <w:bCs w:val="0"/>
      <w:i w:val="0"/>
      <w:iCs w:val="0"/>
      <w:color w:val="auto"/>
      <w:sz w:val="20"/>
      <w:szCs w:val="20"/>
    </w:rPr>
  </w:style>
  <w:style w:type="paragraph" w:customStyle="1" w:styleId="TOCHeader">
    <w:name w:val="TOC Header"/>
    <w:basedOn w:val="Heading1"/>
    <w:pPr>
      <w:numPr>
        <w:numId w:val="0"/>
      </w:numPr>
      <w:pBdr>
        <w:bottom w:val="single" w:sz="8" w:space="1" w:color="auto"/>
      </w:pBdr>
      <w:spacing w:before="20" w:after="120" w:line="264" w:lineRule="auto"/>
      <w:outlineLvl w:val="9"/>
    </w:pPr>
    <w:rPr>
      <w:rFonts w:hAnsi="Times New Roman" w:cs="Tahoma"/>
      <w:snapToGrid w:val="0"/>
      <w:kern w:val="28"/>
      <w:sz w:val="28"/>
      <w:szCs w:val="28"/>
    </w:rPr>
  </w:style>
  <w:style w:type="paragraph" w:customStyle="1" w:styleId="TextHanging">
    <w:name w:val="Text Hanging"/>
    <w:basedOn w:val="Text"/>
    <w:pPr>
      <w:ind w:left="1702" w:hanging="1418"/>
    </w:pPr>
  </w:style>
  <w:style w:type="paragraph" w:customStyle="1" w:styleId="BodyHanging">
    <w:name w:val="Body Hanging"/>
    <w:basedOn w:val="Body"/>
    <w:pPr>
      <w:ind w:left="1440" w:hanging="1440"/>
    </w:pPr>
  </w:style>
  <w:style w:type="character" w:styleId="PageNumber">
    <w:name w:val="page number"/>
    <w:basedOn w:val="DefaultParagraphFont"/>
  </w:style>
  <w:style w:type="paragraph" w:customStyle="1" w:styleId="Figure">
    <w:name w:val="Figure"/>
    <w:basedOn w:val="Normal"/>
    <w:pPr>
      <w:spacing w:before="240" w:after="240"/>
      <w:jc w:val="center"/>
    </w:pPr>
    <w:rPr>
      <w:rFonts w:ascii="Times New Roman" w:hAnsi="Times New Roman"/>
      <w:i/>
      <w:iCs/>
      <w:sz w:val="20"/>
      <w:szCs w:val="20"/>
    </w:rPr>
  </w:style>
  <w:style w:type="paragraph" w:customStyle="1" w:styleId="ListBulletLast">
    <w:name w:val="List Bullet Last"/>
    <w:basedOn w:val="ListBullet"/>
    <w:next w:val="Text"/>
    <w:pPr>
      <w:numPr>
        <w:numId w:val="16"/>
      </w:numPr>
      <w:spacing w:after="240"/>
    </w:pPr>
  </w:style>
  <w:style w:type="character" w:styleId="Emphasis">
    <w:name w:val="Emphasis"/>
    <w:qFormat/>
    <w:rPr>
      <w:i/>
      <w:iCs/>
    </w:rPr>
  </w:style>
  <w:style w:type="paragraph" w:customStyle="1" w:styleId="CaptioncontnoTOC">
    <w:name w:val="Caption cont no TOC"/>
    <w:basedOn w:val="Caption"/>
    <w:next w:val="Text"/>
    <w:pPr>
      <w:spacing w:before="0"/>
    </w:pPr>
  </w:style>
  <w:style w:type="paragraph" w:styleId="NormalWeb">
    <w:name w:val="Normal (Web)"/>
    <w:basedOn w:val="Normal"/>
    <w:uiPriority w:val="99"/>
    <w:pPr>
      <w:spacing w:before="100" w:beforeAutospacing="1" w:after="100" w:afterAutospacing="1"/>
      <w:jc w:val="left"/>
    </w:pPr>
    <w:rPr>
      <w:rFonts w:ascii="Times New Roman" w:hAnsi="Times New Roman" w:cs="Times New Roman"/>
      <w:noProof w:val="0"/>
      <w:color w:val="000000"/>
    </w:rPr>
  </w:style>
  <w:style w:type="character" w:styleId="FollowedHyperlink">
    <w:name w:val="FollowedHyperlink"/>
    <w:rPr>
      <w:color w:val="800080"/>
      <w:u w:val="single"/>
    </w:rPr>
  </w:style>
  <w:style w:type="paragraph" w:customStyle="1" w:styleId="SectionNumber">
    <w:name w:val="Section Number"/>
    <w:next w:val="Heading1"/>
    <w:pPr>
      <w:numPr>
        <w:numId w:val="14"/>
      </w:numPr>
    </w:pPr>
    <w:rPr>
      <w:vanish/>
      <w:color w:val="333399"/>
      <w:sz w:val="16"/>
      <w:lang w:bidi="ar-SA"/>
    </w:rPr>
  </w:style>
  <w:style w:type="paragraph" w:styleId="BodyText">
    <w:name w:val="Body Text"/>
    <w:basedOn w:val="Normal"/>
    <w:pPr>
      <w:spacing w:before="80" w:after="0"/>
      <w:jc w:val="center"/>
    </w:pPr>
    <w:rPr>
      <w:rFonts w:ascii="Arial" w:hAnsi="Arial" w:cs="Arial"/>
      <w:sz w:val="18"/>
      <w:szCs w:val="18"/>
    </w:rPr>
  </w:style>
  <w:style w:type="character" w:customStyle="1" w:styleId="EmailStyle20">
    <w:name w:val="EmailStyle20"/>
    <w:rPr>
      <w:rFonts w:ascii="Arial" w:hAnsi="Arial" w:cs="Arial"/>
      <w:color w:val="000000"/>
      <w:sz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after="40"/>
      <w:jc w:val="both"/>
    </w:pPr>
    <w:rPr>
      <w:rFonts w:ascii="Courier New" w:hAnsi="Courier New" w:cs="Courier New"/>
      <w:noProof/>
      <w:lang w:bidi="ar-SA"/>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pPr>
      <w:ind w:left="720"/>
    </w:pPr>
  </w:style>
  <w:style w:type="paragraph" w:styleId="PlainText">
    <w:name w:val="Plain Text"/>
    <w:basedOn w:val="Normal"/>
    <w:rPr>
      <w:rFonts w:ascii="Courier New" w:hAnsi="Courier New" w:cs="Courier New"/>
      <w:sz w:val="20"/>
      <w:szCs w:val="20"/>
    </w:rPr>
  </w:style>
  <w:style w:type="paragraph" w:styleId="Subtitle">
    <w:name w:val="Subtitle"/>
    <w:basedOn w:val="Normal"/>
    <w:link w:val="SubtitleChar"/>
    <w:uiPriority w:val="11"/>
    <w:qFormat/>
    <w:pPr>
      <w:spacing w:after="60"/>
      <w:jc w:val="center"/>
      <w:outlineLvl w:val="1"/>
    </w:pPr>
    <w:rPr>
      <w:rFonts w:ascii="Arial" w:hAnsi="Arial" w:cs="Arial"/>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rPr>
      <w:rFonts w:ascii="Arial" w:hAnsi="Arial" w:cs="Arial"/>
      <w:b/>
      <w:bCs/>
    </w:rPr>
  </w:style>
  <w:style w:type="character" w:customStyle="1" w:styleId="PersonalReplyStyle">
    <w:name w:val="Personal Reply Style"/>
    <w:rPr>
      <w:rFonts w:ascii="Arial" w:hAnsi="Arial" w:cs="Arial"/>
      <w:b w:val="0"/>
      <w:i w:val="0"/>
      <w:color w:val="auto"/>
      <w:sz w:val="20"/>
    </w:rPr>
  </w:style>
  <w:style w:type="paragraph" w:customStyle="1" w:styleId="tableentry0">
    <w:name w:val="table entry"/>
    <w:basedOn w:val="Normal"/>
    <w:pPr>
      <w:spacing w:before="0" w:after="0"/>
      <w:jc w:val="left"/>
    </w:pPr>
    <w:rPr>
      <w:rFonts w:ascii="Arial" w:hAnsi="Arial"/>
      <w:sz w:val="18"/>
    </w:rPr>
  </w:style>
  <w:style w:type="paragraph" w:styleId="BodyTextIndent">
    <w:name w:val="Body Text Indent"/>
    <w:basedOn w:val="Normal"/>
    <w:pPr>
      <w:spacing w:before="0" w:after="0"/>
      <w:jc w:val="left"/>
    </w:pPr>
    <w:rPr>
      <w:rFonts w:ascii="Arial" w:hAnsi="Arial" w:cs="Arial"/>
      <w:noProof w:val="0"/>
      <w:sz w:val="20"/>
      <w:szCs w:val="20"/>
      <w:lang w:eastAsia="he-IL" w:bidi="he-IL"/>
    </w:rPr>
  </w:style>
  <w:style w:type="paragraph" w:styleId="BalloonText">
    <w:name w:val="Balloon Text"/>
    <w:basedOn w:val="Normal"/>
    <w:semiHidden/>
    <w:rsid w:val="00BC6818"/>
    <w:rPr>
      <w:rFonts w:ascii="Tahoma" w:hAnsi="Tahoma" w:cs="Tahoma"/>
      <w:sz w:val="16"/>
      <w:szCs w:val="16"/>
    </w:rPr>
  </w:style>
  <w:style w:type="paragraph" w:customStyle="1" w:styleId="Header1">
    <w:name w:val="Header1"/>
    <w:basedOn w:val="Normal"/>
    <w:rsid w:val="00DD56C1"/>
  </w:style>
  <w:style w:type="character" w:customStyle="1" w:styleId="SubtitleChar">
    <w:name w:val="Subtitle Char"/>
    <w:link w:val="Subtitle"/>
    <w:uiPriority w:val="11"/>
    <w:rsid w:val="00604998"/>
    <w:rPr>
      <w:rFonts w:ascii="Arial" w:hAnsi="Arial" w:cs="Arial"/>
      <w:noProof/>
      <w:sz w:val="24"/>
      <w:szCs w:val="24"/>
      <w:lang w:bidi="ar-SA"/>
    </w:rPr>
  </w:style>
  <w:style w:type="character" w:customStyle="1" w:styleId="Heading1Char">
    <w:name w:val="Heading 1 Char"/>
    <w:basedOn w:val="DefaultParagraphFont"/>
    <w:link w:val="Heading1"/>
    <w:uiPriority w:val="9"/>
    <w:rsid w:val="00003672"/>
    <w:rPr>
      <w:rFonts w:ascii="Tahoma" w:hAnsi="Tahoma" w:cs="Miriam"/>
      <w:b/>
      <w:bCs/>
      <w:sz w:val="36"/>
      <w:szCs w:val="36"/>
      <w:lang w:bidi="ar-SA"/>
    </w:rPr>
  </w:style>
  <w:style w:type="paragraph" w:styleId="Bibliography">
    <w:name w:val="Bibliography"/>
    <w:basedOn w:val="Normal"/>
    <w:next w:val="Normal"/>
    <w:uiPriority w:val="37"/>
    <w:unhideWhenUsed/>
    <w:rsid w:val="00003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5175">
      <w:bodyDiv w:val="1"/>
      <w:marLeft w:val="0"/>
      <w:marRight w:val="0"/>
      <w:marTop w:val="0"/>
      <w:marBottom w:val="0"/>
      <w:divBdr>
        <w:top w:val="none" w:sz="0" w:space="0" w:color="auto"/>
        <w:left w:val="none" w:sz="0" w:space="0" w:color="auto"/>
        <w:bottom w:val="none" w:sz="0" w:space="0" w:color="auto"/>
        <w:right w:val="none" w:sz="0" w:space="0" w:color="auto"/>
      </w:divBdr>
    </w:div>
    <w:div w:id="152993706">
      <w:bodyDiv w:val="1"/>
      <w:marLeft w:val="0"/>
      <w:marRight w:val="0"/>
      <w:marTop w:val="0"/>
      <w:marBottom w:val="0"/>
      <w:divBdr>
        <w:top w:val="none" w:sz="0" w:space="0" w:color="auto"/>
        <w:left w:val="none" w:sz="0" w:space="0" w:color="auto"/>
        <w:bottom w:val="none" w:sz="0" w:space="0" w:color="auto"/>
        <w:right w:val="none" w:sz="0" w:space="0" w:color="auto"/>
      </w:divBdr>
      <w:divsChild>
        <w:div w:id="88158882">
          <w:marLeft w:val="720"/>
          <w:marRight w:val="0"/>
          <w:marTop w:val="0"/>
          <w:marBottom w:val="0"/>
          <w:divBdr>
            <w:top w:val="none" w:sz="0" w:space="0" w:color="auto"/>
            <w:left w:val="none" w:sz="0" w:space="0" w:color="auto"/>
            <w:bottom w:val="none" w:sz="0" w:space="0" w:color="auto"/>
            <w:right w:val="none" w:sz="0" w:space="0" w:color="auto"/>
          </w:divBdr>
        </w:div>
        <w:div w:id="421420242">
          <w:marLeft w:val="720"/>
          <w:marRight w:val="0"/>
          <w:marTop w:val="0"/>
          <w:marBottom w:val="0"/>
          <w:divBdr>
            <w:top w:val="none" w:sz="0" w:space="0" w:color="auto"/>
            <w:left w:val="none" w:sz="0" w:space="0" w:color="auto"/>
            <w:bottom w:val="none" w:sz="0" w:space="0" w:color="auto"/>
            <w:right w:val="none" w:sz="0" w:space="0" w:color="auto"/>
          </w:divBdr>
        </w:div>
      </w:divsChild>
    </w:div>
    <w:div w:id="182210413">
      <w:bodyDiv w:val="1"/>
      <w:marLeft w:val="0"/>
      <w:marRight w:val="0"/>
      <w:marTop w:val="0"/>
      <w:marBottom w:val="0"/>
      <w:divBdr>
        <w:top w:val="none" w:sz="0" w:space="0" w:color="auto"/>
        <w:left w:val="none" w:sz="0" w:space="0" w:color="auto"/>
        <w:bottom w:val="none" w:sz="0" w:space="0" w:color="auto"/>
        <w:right w:val="none" w:sz="0" w:space="0" w:color="auto"/>
      </w:divBdr>
    </w:div>
    <w:div w:id="264311735">
      <w:bodyDiv w:val="1"/>
      <w:marLeft w:val="0"/>
      <w:marRight w:val="0"/>
      <w:marTop w:val="0"/>
      <w:marBottom w:val="0"/>
      <w:divBdr>
        <w:top w:val="none" w:sz="0" w:space="0" w:color="auto"/>
        <w:left w:val="none" w:sz="0" w:space="0" w:color="auto"/>
        <w:bottom w:val="none" w:sz="0" w:space="0" w:color="auto"/>
        <w:right w:val="none" w:sz="0" w:space="0" w:color="auto"/>
      </w:divBdr>
      <w:divsChild>
        <w:div w:id="1995639959">
          <w:marLeft w:val="720"/>
          <w:marRight w:val="0"/>
          <w:marTop w:val="0"/>
          <w:marBottom w:val="0"/>
          <w:divBdr>
            <w:top w:val="none" w:sz="0" w:space="0" w:color="auto"/>
            <w:left w:val="none" w:sz="0" w:space="0" w:color="auto"/>
            <w:bottom w:val="none" w:sz="0" w:space="0" w:color="auto"/>
            <w:right w:val="none" w:sz="0" w:space="0" w:color="auto"/>
          </w:divBdr>
        </w:div>
      </w:divsChild>
    </w:div>
    <w:div w:id="473915011">
      <w:bodyDiv w:val="1"/>
      <w:marLeft w:val="0"/>
      <w:marRight w:val="0"/>
      <w:marTop w:val="0"/>
      <w:marBottom w:val="0"/>
      <w:divBdr>
        <w:top w:val="none" w:sz="0" w:space="0" w:color="auto"/>
        <w:left w:val="none" w:sz="0" w:space="0" w:color="auto"/>
        <w:bottom w:val="none" w:sz="0" w:space="0" w:color="auto"/>
        <w:right w:val="none" w:sz="0" w:space="0" w:color="auto"/>
      </w:divBdr>
    </w:div>
    <w:div w:id="592129143">
      <w:bodyDiv w:val="1"/>
      <w:marLeft w:val="0"/>
      <w:marRight w:val="0"/>
      <w:marTop w:val="0"/>
      <w:marBottom w:val="0"/>
      <w:divBdr>
        <w:top w:val="none" w:sz="0" w:space="0" w:color="auto"/>
        <w:left w:val="none" w:sz="0" w:space="0" w:color="auto"/>
        <w:bottom w:val="none" w:sz="0" w:space="0" w:color="auto"/>
        <w:right w:val="none" w:sz="0" w:space="0" w:color="auto"/>
      </w:divBdr>
    </w:div>
    <w:div w:id="657071920">
      <w:bodyDiv w:val="1"/>
      <w:marLeft w:val="0"/>
      <w:marRight w:val="0"/>
      <w:marTop w:val="0"/>
      <w:marBottom w:val="0"/>
      <w:divBdr>
        <w:top w:val="none" w:sz="0" w:space="0" w:color="auto"/>
        <w:left w:val="none" w:sz="0" w:space="0" w:color="auto"/>
        <w:bottom w:val="none" w:sz="0" w:space="0" w:color="auto"/>
        <w:right w:val="none" w:sz="0" w:space="0" w:color="auto"/>
      </w:divBdr>
    </w:div>
    <w:div w:id="1008675347">
      <w:bodyDiv w:val="1"/>
      <w:marLeft w:val="0"/>
      <w:marRight w:val="0"/>
      <w:marTop w:val="0"/>
      <w:marBottom w:val="0"/>
      <w:divBdr>
        <w:top w:val="none" w:sz="0" w:space="0" w:color="auto"/>
        <w:left w:val="none" w:sz="0" w:space="0" w:color="auto"/>
        <w:bottom w:val="none" w:sz="0" w:space="0" w:color="auto"/>
        <w:right w:val="none" w:sz="0" w:space="0" w:color="auto"/>
      </w:divBdr>
    </w:div>
    <w:div w:id="1281766701">
      <w:bodyDiv w:val="1"/>
      <w:marLeft w:val="0"/>
      <w:marRight w:val="0"/>
      <w:marTop w:val="0"/>
      <w:marBottom w:val="0"/>
      <w:divBdr>
        <w:top w:val="none" w:sz="0" w:space="0" w:color="auto"/>
        <w:left w:val="none" w:sz="0" w:space="0" w:color="auto"/>
        <w:bottom w:val="none" w:sz="0" w:space="0" w:color="auto"/>
        <w:right w:val="none" w:sz="0" w:space="0" w:color="auto"/>
      </w:divBdr>
    </w:div>
    <w:div w:id="1433237913">
      <w:bodyDiv w:val="1"/>
      <w:marLeft w:val="0"/>
      <w:marRight w:val="0"/>
      <w:marTop w:val="0"/>
      <w:marBottom w:val="0"/>
      <w:divBdr>
        <w:top w:val="none" w:sz="0" w:space="0" w:color="auto"/>
        <w:left w:val="none" w:sz="0" w:space="0" w:color="auto"/>
        <w:bottom w:val="none" w:sz="0" w:space="0" w:color="auto"/>
        <w:right w:val="none" w:sz="0" w:space="0" w:color="auto"/>
      </w:divBdr>
    </w:div>
    <w:div w:id="1461269504">
      <w:bodyDiv w:val="1"/>
      <w:marLeft w:val="0"/>
      <w:marRight w:val="0"/>
      <w:marTop w:val="0"/>
      <w:marBottom w:val="0"/>
      <w:divBdr>
        <w:top w:val="none" w:sz="0" w:space="0" w:color="auto"/>
        <w:left w:val="none" w:sz="0" w:space="0" w:color="auto"/>
        <w:bottom w:val="none" w:sz="0" w:space="0" w:color="auto"/>
        <w:right w:val="none" w:sz="0" w:space="0" w:color="auto"/>
      </w:divBdr>
    </w:div>
    <w:div w:id="1786197657">
      <w:bodyDiv w:val="1"/>
      <w:marLeft w:val="0"/>
      <w:marRight w:val="0"/>
      <w:marTop w:val="0"/>
      <w:marBottom w:val="0"/>
      <w:divBdr>
        <w:top w:val="none" w:sz="0" w:space="0" w:color="auto"/>
        <w:left w:val="none" w:sz="0" w:space="0" w:color="auto"/>
        <w:bottom w:val="none" w:sz="0" w:space="0" w:color="auto"/>
        <w:right w:val="none" w:sz="0" w:space="0" w:color="auto"/>
      </w:divBdr>
    </w:div>
    <w:div w:id="1791315201">
      <w:bodyDiv w:val="1"/>
      <w:marLeft w:val="0"/>
      <w:marRight w:val="0"/>
      <w:marTop w:val="0"/>
      <w:marBottom w:val="0"/>
      <w:divBdr>
        <w:top w:val="none" w:sz="0" w:space="0" w:color="auto"/>
        <w:left w:val="none" w:sz="0" w:space="0" w:color="auto"/>
        <w:bottom w:val="none" w:sz="0" w:space="0" w:color="auto"/>
        <w:right w:val="none" w:sz="0" w:space="0" w:color="auto"/>
      </w:divBdr>
    </w:div>
    <w:div w:id="2016423453">
      <w:bodyDiv w:val="1"/>
      <w:marLeft w:val="0"/>
      <w:marRight w:val="0"/>
      <w:marTop w:val="0"/>
      <w:marBottom w:val="0"/>
      <w:divBdr>
        <w:top w:val="none" w:sz="0" w:space="0" w:color="auto"/>
        <w:left w:val="none" w:sz="0" w:space="0" w:color="auto"/>
        <w:bottom w:val="none" w:sz="0" w:space="0" w:color="auto"/>
        <w:right w:val="none" w:sz="0" w:space="0" w:color="auto"/>
      </w:divBdr>
      <w:divsChild>
        <w:div w:id="10039718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s.bak\Other%20Documents\_ez_mir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Kua12</b:Tag>
    <b:SourceType>JournalArticle</b:SourceType>
    <b:Guid>{0A9A44FA-E004-4117-B580-C41D4CDC1F2A}</b:Guid>
    <b:Title>Communication framework for vehicle ad hoc network on freeways</b:Title>
    <b:Year>2012</b:Year>
    <b:Month>August</b:Month>
    <b:Day>01</b:Day>
    <b:URL>http://link.springer.com/article/10.1007%2Fs11235-010-9401-4</b:URL>
    <b:JournalName>Telecommunication Systems</b:JournalName>
    <b:Author>
      <b:Author>
        <b:NameList>
          <b:Person>
            <b:Last>Kuan-Lin</b:Last>
            <b:First>Chiu</b:First>
          </b:Person>
          <b:Person>
            <b:Last>Hwang</b:Last>
            <b:First>Ren-Hung</b:First>
          </b:Person>
        </b:NameList>
      </b:Author>
    </b:Author>
    <b:Publisher>Springer US</b:Publisher>
    <b:Volume>50</b:Volume>
    <b:Issue>4</b:Issue>
    <b:ShortTitle>Communication framework for vehicle ad hoc network on freeways</b:ShortTitle>
    <b:StandardNumber>ISSN 1572-9451</b:StandardNumber>
    <b:Medium>Document</b:Medium>
    <b:DOI>10.1007/s11235-010-9401-4</b:DOI>
    <b:RefOrder>1</b:RefOrder>
  </b:Source>
</b:Sources>
</file>

<file path=customXml/itemProps1.xml><?xml version="1.0" encoding="utf-8"?>
<ds:datastoreItem xmlns:ds="http://schemas.openxmlformats.org/officeDocument/2006/customXml" ds:itemID="{D9E5817A-0B5E-4DA3-A785-3EEFD558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_ez_mira.dot</Template>
  <TotalTime>0</TotalTime>
  <Pages>6</Pages>
  <Words>1187</Words>
  <Characters>5937</Characters>
  <Application>Microsoft Office Word</Application>
  <DocSecurity>0</DocSecurity>
  <Lines>49</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1</vt:lpstr>
      <vt:lpstr>1</vt:lpstr>
    </vt:vector>
  </TitlesOfParts>
  <Company>BGU</Company>
  <LinksUpToDate>false</LinksUpToDate>
  <CharactersWithSpaces>7110</CharactersWithSpaces>
  <SharedDoc>false</SharedDoc>
  <HLinks>
    <vt:vector size="48" baseType="variant">
      <vt:variant>
        <vt:i4>1507380</vt:i4>
      </vt:variant>
      <vt:variant>
        <vt:i4>44</vt:i4>
      </vt:variant>
      <vt:variant>
        <vt:i4>0</vt:i4>
      </vt:variant>
      <vt:variant>
        <vt:i4>5</vt:i4>
      </vt:variant>
      <vt:variant>
        <vt:lpwstr/>
      </vt:variant>
      <vt:variant>
        <vt:lpwstr>_Toc359682618</vt:lpwstr>
      </vt:variant>
      <vt:variant>
        <vt:i4>1507380</vt:i4>
      </vt:variant>
      <vt:variant>
        <vt:i4>38</vt:i4>
      </vt:variant>
      <vt:variant>
        <vt:i4>0</vt:i4>
      </vt:variant>
      <vt:variant>
        <vt:i4>5</vt:i4>
      </vt:variant>
      <vt:variant>
        <vt:lpwstr/>
      </vt:variant>
      <vt:variant>
        <vt:lpwstr>_Toc359682617</vt:lpwstr>
      </vt:variant>
      <vt:variant>
        <vt:i4>1507380</vt:i4>
      </vt:variant>
      <vt:variant>
        <vt:i4>32</vt:i4>
      </vt:variant>
      <vt:variant>
        <vt:i4>0</vt:i4>
      </vt:variant>
      <vt:variant>
        <vt:i4>5</vt:i4>
      </vt:variant>
      <vt:variant>
        <vt:lpwstr/>
      </vt:variant>
      <vt:variant>
        <vt:lpwstr>_Toc359682616</vt:lpwstr>
      </vt:variant>
      <vt:variant>
        <vt:i4>1507380</vt:i4>
      </vt:variant>
      <vt:variant>
        <vt:i4>26</vt:i4>
      </vt:variant>
      <vt:variant>
        <vt:i4>0</vt:i4>
      </vt:variant>
      <vt:variant>
        <vt:i4>5</vt:i4>
      </vt:variant>
      <vt:variant>
        <vt:lpwstr/>
      </vt:variant>
      <vt:variant>
        <vt:lpwstr>_Toc359682615</vt:lpwstr>
      </vt:variant>
      <vt:variant>
        <vt:i4>1507380</vt:i4>
      </vt:variant>
      <vt:variant>
        <vt:i4>20</vt:i4>
      </vt:variant>
      <vt:variant>
        <vt:i4>0</vt:i4>
      </vt:variant>
      <vt:variant>
        <vt:i4>5</vt:i4>
      </vt:variant>
      <vt:variant>
        <vt:lpwstr/>
      </vt:variant>
      <vt:variant>
        <vt:lpwstr>_Toc359682614</vt:lpwstr>
      </vt:variant>
      <vt:variant>
        <vt:i4>1507380</vt:i4>
      </vt:variant>
      <vt:variant>
        <vt:i4>14</vt:i4>
      </vt:variant>
      <vt:variant>
        <vt:i4>0</vt:i4>
      </vt:variant>
      <vt:variant>
        <vt:i4>5</vt:i4>
      </vt:variant>
      <vt:variant>
        <vt:lpwstr/>
      </vt:variant>
      <vt:variant>
        <vt:lpwstr>_Toc359682613</vt:lpwstr>
      </vt:variant>
      <vt:variant>
        <vt:i4>1507380</vt:i4>
      </vt:variant>
      <vt:variant>
        <vt:i4>8</vt:i4>
      </vt:variant>
      <vt:variant>
        <vt:i4>0</vt:i4>
      </vt:variant>
      <vt:variant>
        <vt:i4>5</vt:i4>
      </vt:variant>
      <vt:variant>
        <vt:lpwstr/>
      </vt:variant>
      <vt:variant>
        <vt:lpwstr>_Toc359682612</vt:lpwstr>
      </vt:variant>
      <vt:variant>
        <vt:i4>1507380</vt:i4>
      </vt:variant>
      <vt:variant>
        <vt:i4>2</vt:i4>
      </vt:variant>
      <vt:variant>
        <vt:i4>0</vt:i4>
      </vt:variant>
      <vt:variant>
        <vt:i4>5</vt:i4>
      </vt:variant>
      <vt:variant>
        <vt:lpwstr/>
      </vt:variant>
      <vt:variant>
        <vt:lpwstr>_Toc359682611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Slava Ustinov;Arnon Shimoni</dc:creator>
  <cp:keywords/>
  <dc:description/>
  <cp:lastModifiedBy>Arnon Shimoni</cp:lastModifiedBy>
  <cp:revision>2</cp:revision>
  <cp:lastPrinted>2001-07-16T09:56:00Z</cp:lastPrinted>
  <dcterms:created xsi:type="dcterms:W3CDTF">2013-06-22T15:42:00Z</dcterms:created>
  <dcterms:modified xsi:type="dcterms:W3CDTF">2013-06-22T15:42:00Z</dcterms:modified>
</cp:coreProperties>
</file>